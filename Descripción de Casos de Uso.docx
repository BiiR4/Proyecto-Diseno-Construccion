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EF6D5C" w14:textId="77777777" w:rsidR="005C0C10" w:rsidRDefault="005C0C10">
      <w:pPr>
        <w:rPr>
          <w:ins w:id="0" w:author="Mario López García" w:date="2017-10-07T19:41:00Z"/>
        </w:rPr>
      </w:pPr>
    </w:p>
    <w:tbl>
      <w:tblPr>
        <w:tblStyle w:val="Tablanormal1"/>
        <w:tblW w:w="9639" w:type="dxa"/>
        <w:tblLook w:val="04A0" w:firstRow="1" w:lastRow="0" w:firstColumn="1" w:lastColumn="0" w:noHBand="0" w:noVBand="1"/>
        <w:tblPrChange w:id="1" w:author="Mario López García" w:date="2017-10-09T22:36:00Z">
          <w:tblPr>
            <w:tblStyle w:val="Tablaconcuadrcula"/>
            <w:tblW w:w="9639" w:type="dxa"/>
            <w:tblInd w:w="-409" w:type="dxa"/>
            <w:tblLook w:val="04A0" w:firstRow="1" w:lastRow="0" w:firstColumn="1" w:lastColumn="0" w:noHBand="0" w:noVBand="1"/>
          </w:tblPr>
        </w:tblPrChange>
      </w:tblPr>
      <w:tblGrid>
        <w:gridCol w:w="2502"/>
        <w:gridCol w:w="7137"/>
        <w:tblGridChange w:id="2">
          <w:tblGrid>
            <w:gridCol w:w="2502"/>
            <w:gridCol w:w="7137"/>
          </w:tblGrid>
        </w:tblGridChange>
      </w:tblGrid>
      <w:tr w:rsidR="00BE2510" w14:paraId="2ACE4464" w14:textId="77777777" w:rsidTr="00975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  <w:trPrChange w:id="3" w:author="Mario López García" w:date="2017-10-09T22:36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  <w:tcPrChange w:id="4" w:author="Mario López García" w:date="2017-10-09T22:36:00Z">
              <w:tcPr>
                <w:tcW w:w="25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68C7B5F8" w14:textId="77777777" w:rsidR="00BE2510" w:rsidRDefault="00BE2510">
            <w:pPr>
              <w:spacing w:line="240" w:lineRule="auto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  <w:pPrChange w:id="5" w:author="Anita" w:date="2017-10-05T13:45:00Z">
                <w:pPr>
                  <w:spacing w:line="240" w:lineRule="auto"/>
                  <w:jc w:val="right"/>
    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  </w:pPr>
              </w:pPrChange>
            </w:pPr>
            <w:r>
              <w:rPr>
                <w:rFonts w:ascii="Lucida Fax" w:hAnsi="Lucida Fax"/>
              </w:rPr>
              <w:t>ID</w:t>
            </w:r>
          </w:p>
        </w:tc>
        <w:tc>
          <w:tcPr>
            <w:tcW w:w="7137" w:type="dxa"/>
            <w:hideMark/>
            <w:tcPrChange w:id="6" w:author="Mario López García" w:date="2017-10-09T22:36:00Z">
              <w:tcPr>
                <w:tcW w:w="71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509CCF6C" w14:textId="77777777" w:rsidR="00BE2510" w:rsidRDefault="00BE251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</w:t>
            </w:r>
            <w:ins w:id="7" w:author="Luis Gerardo Bonilla Ramírez" w:date="2017-10-05T18:41:00Z">
              <w:r w:rsidR="00C82A73">
                <w:rPr>
                  <w:rFonts w:ascii="Lucida Fax" w:hAnsi="Lucida Fax"/>
                  <w:color w:val="FF0000"/>
                </w:rPr>
                <w:t>U</w:t>
              </w:r>
            </w:ins>
            <w:del w:id="8" w:author="Luis Gerardo Bonilla Ramírez" w:date="2017-10-05T18:41:00Z">
              <w:r w:rsidDel="00C82A73">
                <w:rPr>
                  <w:rFonts w:ascii="Lucida Fax" w:hAnsi="Lucida Fax"/>
                  <w:color w:val="FF0000"/>
                </w:rPr>
                <w:delText>asUs</w:delText>
              </w:r>
            </w:del>
            <w:r>
              <w:rPr>
                <w:rFonts w:ascii="Lucida Fax" w:hAnsi="Lucida Fax"/>
                <w:color w:val="FF0000"/>
              </w:rPr>
              <w:t>1</w:t>
            </w:r>
          </w:p>
        </w:tc>
      </w:tr>
      <w:tr w:rsidR="00C27F7A" w14:paraId="20E3067B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trPrChange w:id="9" w:author="Mario López García" w:date="2017-10-09T22:36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tcPrChange w:id="10" w:author="Mario López García" w:date="2017-10-09T22:36:00Z">
              <w:tcPr>
                <w:tcW w:w="25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46228838" w14:textId="77777777" w:rsidR="00C27F7A" w:rsidRDefault="00C27F7A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  <w:pPrChange w:id="11" w:author="Anita" w:date="2017-10-05T13:45:00Z">
                <w:pPr>
                  <w:spacing w:line="240" w:lineRule="auto"/>
                  <w:jc w:val="right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rPr>
                <w:rFonts w:ascii="Lucida Fax" w:hAnsi="Lucida Fax"/>
              </w:rPr>
              <w:t>Autor</w:t>
            </w:r>
          </w:p>
        </w:tc>
        <w:tc>
          <w:tcPr>
            <w:tcW w:w="7137" w:type="dxa"/>
            <w:tcPrChange w:id="12" w:author="Mario López García" w:date="2017-10-09T22:36:00Z">
              <w:tcPr>
                <w:tcW w:w="71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</w:tcPr>
            </w:tcPrChange>
          </w:tcPr>
          <w:p w14:paraId="35D0A8A8" w14:textId="77777777" w:rsidR="00C27F7A" w:rsidRPr="00C27F7A" w:rsidRDefault="00C27F7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Luis Gerardo Bonilla Ramírez.</w:t>
            </w:r>
          </w:p>
        </w:tc>
      </w:tr>
      <w:tr w:rsidR="00BE2510" w14:paraId="22A4A73F" w14:textId="77777777" w:rsidTr="00975738">
        <w:trPr>
          <w:trHeight w:val="243"/>
          <w:trPrChange w:id="13" w:author="Mario López García" w:date="2017-10-09T22:36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  <w:tcPrChange w:id="14" w:author="Mario López García" w:date="2017-10-09T22:36:00Z">
              <w:tcPr>
                <w:tcW w:w="25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407C612B" w14:textId="77777777" w:rsidR="00BE2510" w:rsidRDefault="00BE2510">
            <w:pPr>
              <w:spacing w:line="240" w:lineRule="auto"/>
              <w:rPr>
                <w:rFonts w:ascii="Lucida Fax" w:hAnsi="Lucida Fax"/>
                <w:b w:val="0"/>
              </w:rPr>
              <w:pPrChange w:id="15" w:author="Anita" w:date="2017-10-05T13:45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</w:rPr>
              <w:t>Nombre</w:t>
            </w:r>
          </w:p>
        </w:tc>
        <w:tc>
          <w:tcPr>
            <w:tcW w:w="7137" w:type="dxa"/>
            <w:hideMark/>
            <w:tcPrChange w:id="16" w:author="Mario López García" w:date="2017-10-09T22:36:00Z">
              <w:tcPr>
                <w:tcW w:w="71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7EA88935" w14:textId="77777777" w:rsidR="00BE2510" w:rsidRDefault="00C6551C" w:rsidP="006B02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Ingresar al Sistema</w:t>
            </w:r>
            <w:r w:rsidR="00BE2510">
              <w:rPr>
                <w:rFonts w:ascii="Lucida Fax" w:hAnsi="Lucida Fax"/>
              </w:rPr>
              <w:t>.</w:t>
            </w:r>
          </w:p>
        </w:tc>
      </w:tr>
      <w:tr w:rsidR="00BE2510" w14:paraId="72DB9AB9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trPrChange w:id="17" w:author="Mario López García" w:date="2017-10-09T22:36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  <w:tcPrChange w:id="18" w:author="Mario López García" w:date="2017-10-09T22:36:00Z">
              <w:tcPr>
                <w:tcW w:w="25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21B0F26E" w14:textId="77777777" w:rsidR="00BE2510" w:rsidRDefault="00BE2510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  <w:pPrChange w:id="19" w:author="Anita" w:date="2017-10-05T13:45:00Z">
                <w:pPr>
                  <w:spacing w:line="240" w:lineRule="auto"/>
                  <w:jc w:val="right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rPr>
                <w:rFonts w:ascii="Lucida Fax" w:hAnsi="Lucida Fax"/>
              </w:rPr>
              <w:t>Fecha de Creación</w:t>
            </w:r>
          </w:p>
        </w:tc>
        <w:tc>
          <w:tcPr>
            <w:tcW w:w="7137" w:type="dxa"/>
            <w:hideMark/>
            <w:tcPrChange w:id="20" w:author="Mario López García" w:date="2017-10-09T22:36:00Z">
              <w:tcPr>
                <w:tcW w:w="71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1C5137EF" w14:textId="77777777" w:rsidR="00BE2510" w:rsidRDefault="0029003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02</w:t>
            </w:r>
            <w:r w:rsidR="00BE2510">
              <w:rPr>
                <w:rFonts w:ascii="Lucida Fax" w:hAnsi="Lucida Fax"/>
              </w:rPr>
              <w:t>/10/</w:t>
            </w:r>
            <w:r w:rsidR="00C27F7A">
              <w:rPr>
                <w:rFonts w:ascii="Lucida Fax" w:hAnsi="Lucida Fax"/>
              </w:rPr>
              <w:t>20</w:t>
            </w:r>
            <w:r w:rsidR="00BE2510">
              <w:rPr>
                <w:rFonts w:ascii="Lucida Fax" w:hAnsi="Lucida Fax"/>
              </w:rPr>
              <w:t>17</w:t>
            </w:r>
          </w:p>
        </w:tc>
      </w:tr>
      <w:tr w:rsidR="00C27F7A" w14:paraId="4F7C8A64" w14:textId="77777777" w:rsidTr="00975738">
        <w:trPr>
          <w:trHeight w:val="258"/>
          <w:trPrChange w:id="21" w:author="Mario López García" w:date="2017-10-09T22:36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tcPrChange w:id="22" w:author="Mario López García" w:date="2017-10-09T22:36:00Z">
              <w:tcPr>
                <w:tcW w:w="25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6DCB8F4F" w14:textId="77777777" w:rsidR="00C27F7A" w:rsidRDefault="00C27F7A">
            <w:pPr>
              <w:spacing w:line="240" w:lineRule="auto"/>
              <w:rPr>
                <w:rFonts w:ascii="Lucida Fax" w:hAnsi="Lucida Fax"/>
                <w:b w:val="0"/>
              </w:rPr>
              <w:pPrChange w:id="23" w:author="Anita" w:date="2017-10-05T13:45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</w:rPr>
              <w:t>Fecha de Modificación</w:t>
            </w:r>
          </w:p>
        </w:tc>
        <w:tc>
          <w:tcPr>
            <w:tcW w:w="7137" w:type="dxa"/>
            <w:tcPrChange w:id="24" w:author="Mario López García" w:date="2017-10-09T22:36:00Z">
              <w:tcPr>
                <w:tcW w:w="71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</w:tcPr>
            </w:tcPrChange>
          </w:tcPr>
          <w:p w14:paraId="3545BD51" w14:textId="77777777" w:rsidR="00C27F7A" w:rsidRDefault="00C27F7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</w:t>
            </w:r>
            <w:ins w:id="25" w:author="Luis Gerardo Bonilla Ramírez" w:date="2017-10-05T18:46:00Z">
              <w:r w:rsidR="00C82A73">
                <w:rPr>
                  <w:rFonts w:ascii="Lucida Fax" w:hAnsi="Lucida Fax"/>
                </w:rPr>
                <w:t>5</w:t>
              </w:r>
            </w:ins>
            <w:del w:id="26" w:author="Luis Gerardo Bonilla Ramírez" w:date="2017-10-05T18:46:00Z">
              <w:r w:rsidDel="00C82A73">
                <w:rPr>
                  <w:rFonts w:ascii="Lucida Fax" w:hAnsi="Lucida Fax"/>
                </w:rPr>
                <w:delText>2</w:delText>
              </w:r>
            </w:del>
            <w:r>
              <w:rPr>
                <w:rFonts w:ascii="Lucida Fax" w:hAnsi="Lucida Fax"/>
              </w:rPr>
              <w:t>/10/2017</w:t>
            </w:r>
          </w:p>
        </w:tc>
      </w:tr>
      <w:tr w:rsidR="00BE2510" w14:paraId="34A90F93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trPrChange w:id="27" w:author="Mario López García" w:date="2017-10-09T22:36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  <w:tcPrChange w:id="28" w:author="Mario López García" w:date="2017-10-09T22:36:00Z">
              <w:tcPr>
                <w:tcW w:w="25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77D6007B" w14:textId="77777777" w:rsidR="00BE2510" w:rsidRDefault="00BE2510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  <w:pPrChange w:id="29" w:author="Anita" w:date="2017-10-05T13:45:00Z">
                <w:pPr>
                  <w:spacing w:line="240" w:lineRule="auto"/>
                  <w:jc w:val="right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rPr>
                <w:rFonts w:ascii="Lucida Fax" w:hAnsi="Lucida Fax"/>
              </w:rPr>
              <w:t>Versión</w:t>
            </w:r>
          </w:p>
        </w:tc>
        <w:tc>
          <w:tcPr>
            <w:tcW w:w="7137" w:type="dxa"/>
            <w:hideMark/>
            <w:tcPrChange w:id="30" w:author="Mario López García" w:date="2017-10-09T22:36:00Z">
              <w:tcPr>
                <w:tcW w:w="71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67DD6CF0" w14:textId="77777777" w:rsidR="00BE2510" w:rsidRDefault="00BE251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1.0.</w:t>
            </w:r>
            <w:ins w:id="31" w:author="Luis Gerardo Bonilla Ramírez" w:date="2017-10-05T18:46:00Z">
              <w:r w:rsidR="00C82A73">
                <w:rPr>
                  <w:rFonts w:ascii="Lucida Fax" w:hAnsi="Lucida Fax"/>
                </w:rPr>
                <w:t>1</w:t>
              </w:r>
            </w:ins>
            <w:del w:id="32" w:author="Luis Gerardo Bonilla Ramírez" w:date="2017-10-05T18:46:00Z">
              <w:r w:rsidDel="00C82A73">
                <w:rPr>
                  <w:rFonts w:ascii="Lucida Fax" w:hAnsi="Lucida Fax"/>
                </w:rPr>
                <w:delText>0</w:delText>
              </w:r>
            </w:del>
          </w:p>
        </w:tc>
      </w:tr>
      <w:tr w:rsidR="00BE2510" w14:paraId="708F9BA1" w14:textId="77777777" w:rsidTr="00975738">
        <w:trPr>
          <w:trHeight w:val="243"/>
          <w:trPrChange w:id="33" w:author="Mario López García" w:date="2017-10-09T22:36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  <w:tcPrChange w:id="34" w:author="Mario López García" w:date="2017-10-09T22:36:00Z">
              <w:tcPr>
                <w:tcW w:w="25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54C752D1" w14:textId="77777777" w:rsidR="00BE2510" w:rsidRDefault="00BE2510">
            <w:pPr>
              <w:spacing w:line="240" w:lineRule="auto"/>
              <w:rPr>
                <w:rFonts w:ascii="Lucida Fax" w:hAnsi="Lucida Fax"/>
                <w:b w:val="0"/>
              </w:rPr>
              <w:pPrChange w:id="35" w:author="Anita" w:date="2017-10-05T13:45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</w:rPr>
              <w:t>Actores</w:t>
            </w:r>
          </w:p>
        </w:tc>
        <w:tc>
          <w:tcPr>
            <w:tcW w:w="7137" w:type="dxa"/>
            <w:hideMark/>
            <w:tcPrChange w:id="36" w:author="Mario López García" w:date="2017-10-09T22:36:00Z">
              <w:tcPr>
                <w:tcW w:w="71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7DC102A6" w14:textId="77777777" w:rsidR="00BE2510" w:rsidRDefault="00BE251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 w:rsidRPr="00BE2510">
              <w:rPr>
                <w:rFonts w:ascii="Lucida Fax" w:hAnsi="Lucida Fax"/>
                <w:b/>
                <w:sz w:val="20"/>
              </w:rPr>
              <w:t>Usuario Administrativo, Usuario Directivo, Usuario Técnico</w:t>
            </w:r>
            <w:r w:rsidRPr="00BE2510">
              <w:rPr>
                <w:rFonts w:ascii="Lucida Fax" w:hAnsi="Lucida Fax"/>
                <w:sz w:val="20"/>
              </w:rPr>
              <w:t>.</w:t>
            </w:r>
          </w:p>
        </w:tc>
      </w:tr>
      <w:tr w:rsidR="00BE2510" w14:paraId="38DF36D5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trPrChange w:id="37" w:author="Mario López García" w:date="2017-10-09T22:36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  <w:tcPrChange w:id="38" w:author="Mario López García" w:date="2017-10-09T22:36:00Z">
              <w:tcPr>
                <w:tcW w:w="25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50525D1C" w14:textId="77777777" w:rsidR="00BE2510" w:rsidRDefault="00BE2510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  <w:pPrChange w:id="39" w:author="Anita" w:date="2017-10-05T13:45:00Z">
                <w:pPr>
                  <w:spacing w:line="240" w:lineRule="auto"/>
                  <w:jc w:val="right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rPr>
                <w:rFonts w:ascii="Lucida Fax" w:hAnsi="Lucida Fax"/>
              </w:rPr>
              <w:t>Descripción</w:t>
            </w:r>
          </w:p>
        </w:tc>
        <w:tc>
          <w:tcPr>
            <w:tcW w:w="7137" w:type="dxa"/>
            <w:hideMark/>
            <w:tcPrChange w:id="40" w:author="Mario López García" w:date="2017-10-09T22:36:00Z">
              <w:tcPr>
                <w:tcW w:w="71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02CACB20" w14:textId="77777777" w:rsidR="00BE2510" w:rsidRDefault="006B02A1" w:rsidP="006B02A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El </w:t>
            </w:r>
            <w:r w:rsidR="00E1273B" w:rsidRPr="00E1273B">
              <w:rPr>
                <w:rFonts w:ascii="Lucida Fax" w:hAnsi="Lucida Fax"/>
                <w:b/>
              </w:rPr>
              <w:t>ACTOR</w:t>
            </w:r>
            <w:r w:rsidR="00E1273B">
              <w:rPr>
                <w:rFonts w:ascii="Lucida Fax" w:hAnsi="Lucida Fax"/>
              </w:rPr>
              <w:t xml:space="preserve"> </w:t>
            </w:r>
            <w:r>
              <w:rPr>
                <w:rFonts w:ascii="Lucida Fax" w:hAnsi="Lucida Fax"/>
              </w:rPr>
              <w:t>ingresa datos para iniciar sesión en el si</w:t>
            </w:r>
            <w:r w:rsidR="00E1273B">
              <w:rPr>
                <w:rFonts w:ascii="Lucida Fax" w:hAnsi="Lucida Fax"/>
              </w:rPr>
              <w:t>s</w:t>
            </w:r>
            <w:r>
              <w:rPr>
                <w:rFonts w:ascii="Lucida Fax" w:hAnsi="Lucida Fax"/>
              </w:rPr>
              <w:t>tema.</w:t>
            </w:r>
          </w:p>
        </w:tc>
      </w:tr>
      <w:tr w:rsidR="00BE2510" w14:paraId="0603D6BE" w14:textId="77777777" w:rsidTr="00975738">
        <w:trPr>
          <w:trHeight w:val="243"/>
          <w:trPrChange w:id="41" w:author="Mario López García" w:date="2017-10-09T22:36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  <w:tcPrChange w:id="42" w:author="Mario López García" w:date="2017-10-09T22:36:00Z">
              <w:tcPr>
                <w:tcW w:w="25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664769A9" w14:textId="77777777" w:rsidR="00BE2510" w:rsidRDefault="00BE2510">
            <w:pPr>
              <w:spacing w:line="240" w:lineRule="auto"/>
              <w:rPr>
                <w:rFonts w:ascii="Lucida Fax" w:hAnsi="Lucida Fax"/>
                <w:b w:val="0"/>
              </w:rPr>
              <w:pPrChange w:id="43" w:author="Anita" w:date="2017-10-05T13:45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</w:rPr>
              <w:t>Precondición</w:t>
            </w:r>
          </w:p>
        </w:tc>
        <w:tc>
          <w:tcPr>
            <w:tcW w:w="7137" w:type="dxa"/>
            <w:hideMark/>
            <w:tcPrChange w:id="44" w:author="Mario López García" w:date="2017-10-09T22:36:00Z">
              <w:tcPr>
                <w:tcW w:w="71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5CAD78E5" w14:textId="5CBC6A58" w:rsidR="0072386B" w:rsidRDefault="00BE2510" w:rsidP="006B02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El </w:t>
            </w:r>
            <w:r w:rsidR="00E1273B" w:rsidRPr="00E1273B">
              <w:rPr>
                <w:rFonts w:ascii="Lucida Fax" w:hAnsi="Lucida Fax"/>
                <w:b/>
              </w:rPr>
              <w:t>ACTOR</w:t>
            </w:r>
            <w:r w:rsidR="00E1273B">
              <w:rPr>
                <w:rFonts w:ascii="Lucida Fax" w:hAnsi="Lucida Fax"/>
              </w:rPr>
              <w:t xml:space="preserve"> </w:t>
            </w:r>
            <w:r w:rsidR="00215C9D">
              <w:rPr>
                <w:rFonts w:ascii="Lucida Fax" w:hAnsi="Lucida Fax"/>
              </w:rPr>
              <w:t>debe estar registrado</w:t>
            </w:r>
            <w:ins w:id="45" w:author="Luis Gerardo Bonilla Ramírez" w:date="2017-10-05T18:38:00Z">
              <w:r w:rsidR="00C82A73">
                <w:rPr>
                  <w:rFonts w:ascii="Lucida Fax" w:hAnsi="Lucida Fax"/>
                </w:rPr>
                <w:t xml:space="preserve"> en la </w:t>
              </w:r>
              <w:del w:id="46" w:author="Mario López García" w:date="2017-10-07T20:00:00Z">
                <w:r w:rsidR="00C82A73" w:rsidDel="00295298">
                  <w:rPr>
                    <w:rFonts w:ascii="Lucida Fax" w:hAnsi="Lucida Fax"/>
                  </w:rPr>
                  <w:delText>Base de Datos</w:delText>
                </w:r>
              </w:del>
            </w:ins>
            <w:ins w:id="47" w:author="Mario López García" w:date="2017-10-07T20:00:00Z">
              <w:r w:rsidR="00295298">
                <w:rPr>
                  <w:rFonts w:ascii="Lucida Fax" w:hAnsi="Lucida Fax"/>
                </w:rPr>
                <w:t>BD</w:t>
              </w:r>
            </w:ins>
            <w:ins w:id="48" w:author="Anita" w:date="2017-10-05T13:40:00Z">
              <w:r w:rsidR="00BC64E3">
                <w:rPr>
                  <w:rFonts w:ascii="Lucida Fax" w:hAnsi="Lucida Fax"/>
                </w:rPr>
                <w:t xml:space="preserve"> </w:t>
              </w:r>
            </w:ins>
          </w:p>
        </w:tc>
      </w:tr>
      <w:tr w:rsidR="00BE2510" w14:paraId="31E87D8C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trPrChange w:id="49" w:author="Mario López García" w:date="2017-10-09T22:36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  <w:tcPrChange w:id="50" w:author="Mario López García" w:date="2017-10-09T22:36:00Z">
              <w:tcPr>
                <w:tcW w:w="25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5C51D990" w14:textId="77777777" w:rsidR="00BE2510" w:rsidRDefault="00BE2510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  <w:pPrChange w:id="51" w:author="Anita" w:date="2017-10-05T13:45:00Z">
                <w:pPr>
                  <w:spacing w:line="240" w:lineRule="auto"/>
                  <w:jc w:val="right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rPr>
                <w:rFonts w:ascii="Lucida Fax" w:hAnsi="Lucida Fax"/>
              </w:rPr>
              <w:t>Flujo normal</w:t>
            </w:r>
          </w:p>
        </w:tc>
        <w:tc>
          <w:tcPr>
            <w:tcW w:w="7137" w:type="dxa"/>
            <w:hideMark/>
            <w:tcPrChange w:id="52" w:author="Mario López García" w:date="2017-10-09T22:36:00Z">
              <w:tcPr>
                <w:tcW w:w="71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4B145F66" w14:textId="77777777" w:rsidR="00E97130" w:rsidRPr="00BC64E3" w:rsidRDefault="00BE2510" w:rsidP="00BC64E3">
            <w:pPr>
              <w:pStyle w:val="Prrafodelista"/>
              <w:numPr>
                <w:ilvl w:val="0"/>
                <w:numId w:val="4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 w:rsidRPr="00BC64E3">
              <w:rPr>
                <w:rFonts w:ascii="Lucida Fax" w:hAnsi="Lucida Fax"/>
              </w:rPr>
              <w:t xml:space="preserve">El </w:t>
            </w:r>
            <w:r w:rsidR="00E1273B" w:rsidRPr="00BC64E3">
              <w:rPr>
                <w:rFonts w:ascii="Lucida Fax" w:hAnsi="Lucida Fax"/>
                <w:b/>
              </w:rPr>
              <w:t>ACTOR</w:t>
            </w:r>
            <w:r w:rsidR="00E1273B" w:rsidRPr="00BC64E3">
              <w:rPr>
                <w:rFonts w:ascii="Lucida Fax" w:hAnsi="Lucida Fax"/>
              </w:rPr>
              <w:t xml:space="preserve"> </w:t>
            </w:r>
            <w:r w:rsidR="00215C9D" w:rsidRPr="00BC64E3">
              <w:rPr>
                <w:rFonts w:ascii="Lucida Fax" w:hAnsi="Lucida Fax"/>
              </w:rPr>
              <w:t xml:space="preserve">ingresa </w:t>
            </w:r>
            <w:r w:rsidR="00215C9D" w:rsidRPr="00BC64E3">
              <w:rPr>
                <w:rFonts w:ascii="Lucida Fax" w:hAnsi="Lucida Fax"/>
                <w:color w:val="FF0000"/>
              </w:rPr>
              <w:t>número de personal</w:t>
            </w:r>
            <w:r w:rsidR="00215C9D" w:rsidRPr="00BC64E3">
              <w:rPr>
                <w:rFonts w:ascii="Lucida Fax" w:hAnsi="Lucida Fax"/>
              </w:rPr>
              <w:t xml:space="preserve"> y </w:t>
            </w:r>
            <w:r w:rsidR="00215C9D" w:rsidRPr="00BC64E3">
              <w:rPr>
                <w:rFonts w:ascii="Lucida Fax" w:hAnsi="Lucida Fax"/>
                <w:color w:val="FF0000"/>
              </w:rPr>
              <w:t>contraseña</w:t>
            </w:r>
            <w:r w:rsidR="005D63C4" w:rsidRPr="00BC64E3">
              <w:rPr>
                <w:rFonts w:ascii="Lucida Fax" w:hAnsi="Lucida Fax"/>
              </w:rPr>
              <w:t>.</w:t>
            </w:r>
          </w:p>
          <w:p w14:paraId="679CB015" w14:textId="77777777" w:rsidR="00BE2510" w:rsidRPr="00BC64E3" w:rsidRDefault="005D63C4" w:rsidP="00BC64E3">
            <w:pPr>
              <w:pStyle w:val="Prrafodelista"/>
              <w:numPr>
                <w:ilvl w:val="0"/>
                <w:numId w:val="4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 w:rsidRPr="00BC64E3">
              <w:rPr>
                <w:rFonts w:ascii="Lucida Fax" w:hAnsi="Lucida Fax"/>
              </w:rPr>
              <w:t xml:space="preserve">El </w:t>
            </w:r>
            <w:r w:rsidR="00E1273B" w:rsidRPr="00BC64E3">
              <w:rPr>
                <w:rFonts w:ascii="Lucida Fax" w:hAnsi="Lucida Fax"/>
                <w:b/>
              </w:rPr>
              <w:t>ACTOR</w:t>
            </w:r>
            <w:r w:rsidR="00E1273B" w:rsidRPr="00BC64E3">
              <w:rPr>
                <w:rFonts w:ascii="Lucida Fax" w:hAnsi="Lucida Fax"/>
              </w:rPr>
              <w:t xml:space="preserve"> </w:t>
            </w:r>
            <w:r w:rsidRPr="00BC64E3">
              <w:rPr>
                <w:rFonts w:ascii="Lucida Fax" w:hAnsi="Lucida Fax"/>
              </w:rPr>
              <w:t xml:space="preserve">presiona el botón </w:t>
            </w:r>
            <w:r w:rsidR="00215C9D" w:rsidRPr="00BC64E3">
              <w:rPr>
                <w:rFonts w:ascii="Lucida Fax" w:hAnsi="Lucida Fax"/>
                <w:color w:val="FF0000"/>
              </w:rPr>
              <w:t>Ingresar</w:t>
            </w:r>
            <w:r w:rsidR="00BE2510" w:rsidRPr="00BC64E3">
              <w:rPr>
                <w:rFonts w:ascii="Lucida Fax" w:hAnsi="Lucida Fax"/>
              </w:rPr>
              <w:t>.</w:t>
            </w:r>
          </w:p>
          <w:p w14:paraId="011C0247" w14:textId="43488ECE" w:rsidR="00BE2510" w:rsidRPr="00BC64E3" w:rsidRDefault="005D63C4" w:rsidP="00BC64E3">
            <w:pPr>
              <w:pStyle w:val="Prrafodelista"/>
              <w:numPr>
                <w:ilvl w:val="0"/>
                <w:numId w:val="4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del w:id="53" w:author="Anita" w:date="2017-10-05T13:44:00Z">
              <w:r w:rsidRPr="00BC64E3" w:rsidDel="00BC64E3">
                <w:rPr>
                  <w:rFonts w:ascii="Lucida Fax" w:hAnsi="Lucida Fax"/>
                </w:rPr>
                <w:delText xml:space="preserve">La </w:delText>
              </w:r>
            </w:del>
            <w:ins w:id="54" w:author="Anita" w:date="2017-10-05T13:44:00Z">
              <w:r w:rsidR="00BC64E3">
                <w:rPr>
                  <w:rFonts w:ascii="Lucida Fax" w:hAnsi="Lucida Fax"/>
                </w:rPr>
                <w:t>El</w:t>
              </w:r>
              <w:r w:rsidR="00BC64E3" w:rsidRPr="00BC64E3">
                <w:rPr>
                  <w:rFonts w:ascii="Lucida Fax" w:hAnsi="Lucida Fax"/>
                </w:rPr>
                <w:t xml:space="preserve"> </w:t>
              </w:r>
            </w:ins>
            <w:r w:rsidR="00F562BF" w:rsidRPr="00BC64E3">
              <w:rPr>
                <w:rFonts w:ascii="Lucida Fax" w:hAnsi="Lucida Fax"/>
                <w:b/>
              </w:rPr>
              <w:t>SISTEMA</w:t>
            </w:r>
            <w:r w:rsidR="00215C9D" w:rsidRPr="00BC64E3">
              <w:rPr>
                <w:rFonts w:ascii="Lucida Fax" w:hAnsi="Lucida Fax"/>
              </w:rPr>
              <w:t xml:space="preserve"> valida campos</w:t>
            </w:r>
            <w:ins w:id="55" w:author="Luis Gerardo Bonilla Ramírez" w:date="2017-10-05T18:39:00Z">
              <w:r w:rsidR="00C82A73">
                <w:rPr>
                  <w:rFonts w:ascii="Lucida Fax" w:hAnsi="Lucida Fax"/>
                </w:rPr>
                <w:t xml:space="preserve"> y existencia en la </w:t>
              </w:r>
              <w:del w:id="56" w:author="Mario López García" w:date="2017-10-07T20:00:00Z">
                <w:r w:rsidR="00C82A73" w:rsidDel="00295298">
                  <w:rPr>
                    <w:rFonts w:ascii="Lucida Fax" w:hAnsi="Lucida Fax"/>
                  </w:rPr>
                  <w:delText>Base de Datos</w:delText>
                </w:r>
              </w:del>
            </w:ins>
            <w:ins w:id="57" w:author="Mario López García" w:date="2017-10-07T20:00:00Z">
              <w:r w:rsidR="00295298">
                <w:rPr>
                  <w:rFonts w:ascii="Lucida Fax" w:hAnsi="Lucida Fax"/>
                </w:rPr>
                <w:t>BD</w:t>
              </w:r>
            </w:ins>
            <w:r w:rsidR="00BE2510" w:rsidRPr="00BC64E3">
              <w:rPr>
                <w:rFonts w:ascii="Lucida Fax" w:hAnsi="Lucida Fax"/>
              </w:rPr>
              <w:t>.</w:t>
            </w:r>
          </w:p>
          <w:p w14:paraId="2A901FCE" w14:textId="77777777" w:rsidR="00215C9D" w:rsidDel="00C82A73" w:rsidRDefault="00215C9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8" w:author="Anita" w:date="2017-10-05T13:41:00Z"/>
                <w:del w:id="59" w:author="Luis Gerardo Bonilla Ramírez" w:date="2017-10-05T18:40:00Z"/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  {ex1, ex2}</w:t>
            </w:r>
          </w:p>
          <w:p w14:paraId="7620FCA6" w14:textId="77777777" w:rsidR="00BC64E3" w:rsidRPr="00C82A73" w:rsidDel="00C82A73" w:rsidRDefault="00BC6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0" w:author="Anita" w:date="2017-10-05T13:40:00Z"/>
                <w:del w:id="61" w:author="Luis Gerardo Bonilla Ramírez" w:date="2017-10-05T18:40:00Z"/>
                <w:rFonts w:ascii="Lucida Fax" w:hAnsi="Lucida Fax"/>
                <w:rPrChange w:id="62" w:author="Luis Gerardo Bonilla Ramírez" w:date="2017-10-05T18:40:00Z">
                  <w:rPr>
                    <w:ins w:id="63" w:author="Anita" w:date="2017-10-05T13:40:00Z"/>
                    <w:del w:id="64" w:author="Luis Gerardo Bonilla Ramírez" w:date="2017-10-05T18:40:00Z"/>
                  </w:rPr>
                </w:rPrChange>
              </w:rPr>
              <w:pPrChange w:id="65" w:author="Luis Gerardo Bonilla Ramírez" w:date="2017-10-05T18:40:00Z">
                <w:pPr>
                  <w:pStyle w:val="Prrafodelista"/>
                  <w:numPr>
                    <w:numId w:val="44"/>
                  </w:numPr>
                  <w:spacing w:line="240" w:lineRule="auto"/>
                  <w:ind w:left="360" w:hanging="36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commentRangeStart w:id="66"/>
            <w:ins w:id="67" w:author="Anita" w:date="2017-10-05T13:44:00Z">
              <w:del w:id="68" w:author="Luis Gerardo Bonilla Ramírez" w:date="2017-10-05T18:40:00Z">
                <w:r w:rsidRPr="00C82A73" w:rsidDel="00C82A73">
                  <w:rPr>
                    <w:rFonts w:ascii="Lucida Fax" w:hAnsi="Lucida Fax"/>
                    <w:rPrChange w:id="69" w:author="Luis Gerardo Bonilla Ramírez" w:date="2017-10-05T18:40:00Z">
                      <w:rPr/>
                    </w:rPrChange>
                  </w:rPr>
                  <w:delText>El sistema direcciona a la p</w:delText>
                </w:r>
              </w:del>
            </w:ins>
            <w:ins w:id="70" w:author="Anita" w:date="2017-10-05T13:45:00Z">
              <w:del w:id="71" w:author="Luis Gerardo Bonilla Ramírez" w:date="2017-10-05T18:40:00Z">
                <w:r w:rsidRPr="00C82A73" w:rsidDel="00C82A73">
                  <w:rPr>
                    <w:rFonts w:ascii="Lucida Fax" w:hAnsi="Lucida Fax"/>
                    <w:rPrChange w:id="72" w:author="Luis Gerardo Bonilla Ramírez" w:date="2017-10-05T18:40:00Z">
                      <w:rPr/>
                    </w:rPrChange>
                  </w:rPr>
                  <w:delText>ágina principal</w:delText>
                </w:r>
              </w:del>
            </w:ins>
            <w:commentRangeEnd w:id="66"/>
            <w:ins w:id="73" w:author="Anita" w:date="2017-10-05T13:50:00Z">
              <w:del w:id="74" w:author="Luis Gerardo Bonilla Ramírez" w:date="2017-10-05T18:40:00Z">
                <w:r w:rsidR="003776D3" w:rsidDel="00C82A73">
                  <w:rPr>
                    <w:rStyle w:val="Refdecomentario"/>
                  </w:rPr>
                  <w:commentReference w:id="66"/>
                </w:r>
              </w:del>
            </w:ins>
          </w:p>
          <w:p w14:paraId="6A895756" w14:textId="77777777" w:rsidR="00BC64E3" w:rsidRDefault="00BC64E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2510" w14:paraId="51B94F57" w14:textId="77777777" w:rsidTr="00975738">
        <w:trPr>
          <w:trHeight w:val="180"/>
          <w:trPrChange w:id="75" w:author="Mario López García" w:date="2017-10-09T22:36:00Z">
            <w:trPr>
              <w:trHeight w:val="18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  <w:tcPrChange w:id="76" w:author="Mario López García" w:date="2017-10-09T22:36:00Z">
              <w:tcPr>
                <w:tcW w:w="25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3F252EA3" w14:textId="77777777" w:rsidR="00BE2510" w:rsidRDefault="00BE2510">
            <w:pPr>
              <w:spacing w:line="240" w:lineRule="auto"/>
              <w:rPr>
                <w:rFonts w:ascii="Lucida Fax" w:hAnsi="Lucida Fax"/>
                <w:b w:val="0"/>
              </w:rPr>
              <w:pPrChange w:id="77" w:author="Anita" w:date="2017-10-05T13:45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</w:rPr>
              <w:t>Flujo alterno</w:t>
            </w:r>
          </w:p>
        </w:tc>
        <w:tc>
          <w:tcPr>
            <w:tcW w:w="7137" w:type="dxa"/>
            <w:hideMark/>
            <w:tcPrChange w:id="78" w:author="Mario López García" w:date="2017-10-09T22:36:00Z">
              <w:tcPr>
                <w:tcW w:w="71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107B07B2" w14:textId="77777777" w:rsidR="00BE2510" w:rsidRDefault="00F562BF" w:rsidP="00215C9D">
            <w:pPr>
              <w:pStyle w:val="Prrafodelista"/>
              <w:numPr>
                <w:ilvl w:val="1"/>
                <w:numId w:val="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  <w:b/>
              </w:rPr>
              <w:t>SISTEMA</w:t>
            </w:r>
            <w:r w:rsidR="00215C9D">
              <w:rPr>
                <w:rFonts w:ascii="Lucida Fax" w:hAnsi="Lucida Fax"/>
              </w:rPr>
              <w:t xml:space="preserve"> detecta un carácter no válido.</w:t>
            </w:r>
          </w:p>
          <w:p w14:paraId="5AE30164" w14:textId="77777777" w:rsidR="00C82A73" w:rsidRPr="00697054" w:rsidRDefault="00215C9D" w:rsidP="0069705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3.1.1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manda mensaje de error “número de</w:t>
            </w:r>
            <w:r>
              <w:rPr>
                <w:rFonts w:ascii="Lucida Fax" w:hAnsi="Lucida Fax"/>
              </w:rPr>
              <w:br/>
              <w:t xml:space="preserve">           personal o contraseña no válidos</w:t>
            </w:r>
            <w:ins w:id="79" w:author="Luis Gerardo Bonilla Ramírez" w:date="2017-10-05T18:40:00Z">
              <w:r w:rsidR="00C82A73">
                <w:rPr>
                  <w:rFonts w:ascii="Lucida Fax" w:hAnsi="Lucida Fax"/>
                </w:rPr>
                <w:t xml:space="preserve"> o usuario no</w:t>
              </w:r>
              <w:r w:rsidR="00C82A73">
                <w:rPr>
                  <w:rFonts w:ascii="Lucida Fax" w:hAnsi="Lucida Fax"/>
                </w:rPr>
                <w:br/>
                <w:t xml:space="preserve">           registrado</w:t>
              </w:r>
            </w:ins>
            <w:r>
              <w:rPr>
                <w:rFonts w:ascii="Lucida Fax" w:hAnsi="Lucida Fax"/>
              </w:rPr>
              <w:t>”.</w:t>
            </w:r>
          </w:p>
        </w:tc>
      </w:tr>
      <w:tr w:rsidR="00BE2510" w14:paraId="1B39B48C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trPrChange w:id="80" w:author="Mario López García" w:date="2017-10-09T22:36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  <w:tcPrChange w:id="81" w:author="Mario López García" w:date="2017-10-09T22:36:00Z">
              <w:tcPr>
                <w:tcW w:w="25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4D2599AA" w14:textId="77777777" w:rsidR="00BE2510" w:rsidRDefault="00BE2510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  <w:pPrChange w:id="82" w:author="Anita" w:date="2017-10-05T13:45:00Z">
                <w:pPr>
                  <w:spacing w:line="240" w:lineRule="auto"/>
                  <w:jc w:val="right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rPr>
                <w:rFonts w:ascii="Lucida Fax" w:hAnsi="Lucida Fax"/>
              </w:rPr>
              <w:t>Excepciones</w:t>
            </w:r>
          </w:p>
        </w:tc>
        <w:tc>
          <w:tcPr>
            <w:tcW w:w="7137" w:type="dxa"/>
            <w:hideMark/>
            <w:tcPrChange w:id="83" w:author="Mario López García" w:date="2017-10-09T22:36:00Z">
              <w:tcPr>
                <w:tcW w:w="71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3684FF87" w14:textId="519B50B3" w:rsidR="00BE2510" w:rsidRDefault="00215C9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3</w:t>
            </w:r>
            <w:r w:rsidR="00BE2510">
              <w:rPr>
                <w:rFonts w:ascii="Lucida Fax" w:hAnsi="Lucida Fax"/>
              </w:rPr>
              <w:t>&gt; Error int</w:t>
            </w:r>
            <w:r w:rsidR="00290031">
              <w:rPr>
                <w:rFonts w:ascii="Lucida Fax" w:hAnsi="Lucida Fax"/>
              </w:rPr>
              <w:t xml:space="preserve">erno (conexión a </w:t>
            </w:r>
            <w:del w:id="84" w:author="Mario López García" w:date="2017-10-07T20:00:00Z">
              <w:r w:rsidR="00290031" w:rsidDel="00295298">
                <w:rPr>
                  <w:rFonts w:ascii="Lucida Fax" w:hAnsi="Lucida Fax"/>
                </w:rPr>
                <w:delText>Base de Datos</w:delText>
              </w:r>
            </w:del>
            <w:ins w:id="85" w:author="Mario López García" w:date="2017-10-07T20:00:00Z">
              <w:r w:rsidR="00295298">
                <w:rPr>
                  <w:rFonts w:ascii="Lucida Fax" w:hAnsi="Lucida Fax"/>
                </w:rPr>
                <w:t>BD</w:t>
              </w:r>
            </w:ins>
            <w:r w:rsidR="00290031">
              <w:rPr>
                <w:rFonts w:ascii="Lucida Fax" w:hAnsi="Lucida Fax"/>
              </w:rPr>
              <w:t>;</w:t>
            </w:r>
            <w:r w:rsidR="00290031">
              <w:rPr>
                <w:rFonts w:ascii="Lucida Fax" w:hAnsi="Lucida Fax"/>
              </w:rPr>
              <w:br/>
              <w:t xml:space="preserve">        </w:t>
            </w:r>
            <w:r w:rsidR="00BE2510">
              <w:rPr>
                <w:rFonts w:ascii="Lucida Fax" w:hAnsi="Lucida Fax"/>
              </w:rPr>
              <w:t>termina caso de uso).</w:t>
            </w:r>
          </w:p>
          <w:p w14:paraId="274B9FAF" w14:textId="77777777" w:rsidR="00BE2510" w:rsidRDefault="00697054" w:rsidP="00215C9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Lucida Fax" w:hAnsi="Lucida Fax"/>
              </w:rPr>
              <w:t xml:space="preserve">ex2. &lt;paso </w:t>
            </w:r>
            <w:r w:rsidR="00215C9D">
              <w:rPr>
                <w:rFonts w:ascii="Lucida Fax" w:hAnsi="Lucida Fax"/>
              </w:rPr>
              <w:t>3</w:t>
            </w:r>
            <w:r w:rsidR="00BE2510">
              <w:rPr>
                <w:rFonts w:ascii="Lucida Fax" w:hAnsi="Lucida Fax"/>
              </w:rPr>
              <w:t xml:space="preserve">&gt; Error conexión a Internet. </w:t>
            </w:r>
          </w:p>
        </w:tc>
      </w:tr>
      <w:tr w:rsidR="00BE2510" w14:paraId="6C71A005" w14:textId="77777777" w:rsidTr="00975738">
        <w:trPr>
          <w:trHeight w:val="258"/>
          <w:trPrChange w:id="86" w:author="Mario López García" w:date="2017-10-09T22:36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  <w:tcPrChange w:id="87" w:author="Mario López García" w:date="2017-10-09T22:36:00Z">
              <w:tcPr>
                <w:tcW w:w="25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0FD02CA3" w14:textId="77777777" w:rsidR="00BE2510" w:rsidRDefault="00BE2510">
            <w:pPr>
              <w:spacing w:line="240" w:lineRule="auto"/>
              <w:rPr>
                <w:rFonts w:ascii="Lucida Fax" w:hAnsi="Lucida Fax"/>
                <w:b w:val="0"/>
              </w:rPr>
              <w:pPrChange w:id="88" w:author="Anita" w:date="2017-10-05T13:45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</w:rPr>
              <w:t>Post Condiciones</w:t>
            </w:r>
          </w:p>
        </w:tc>
        <w:tc>
          <w:tcPr>
            <w:tcW w:w="7137" w:type="dxa"/>
            <w:hideMark/>
            <w:tcPrChange w:id="89" w:author="Mario López García" w:date="2017-10-09T22:36:00Z">
              <w:tcPr>
                <w:tcW w:w="71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404D3185" w14:textId="77777777" w:rsidR="00BE2510" w:rsidRPr="00566B81" w:rsidRDefault="00566B81" w:rsidP="00566B8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  <w:b/>
              </w:rPr>
              <w:t xml:space="preserve"> </w:t>
            </w:r>
            <w:r>
              <w:rPr>
                <w:rFonts w:ascii="Lucida Fax" w:hAnsi="Lucida Fax"/>
              </w:rPr>
              <w:t>carga página de inicio.</w:t>
            </w:r>
          </w:p>
        </w:tc>
      </w:tr>
      <w:tr w:rsidR="00BE2510" w14:paraId="5F20B2A7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trPrChange w:id="90" w:author="Mario López García" w:date="2017-10-09T22:36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  <w:tcPrChange w:id="91" w:author="Mario López García" w:date="2017-10-09T22:36:00Z">
              <w:tcPr>
                <w:tcW w:w="25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5E14BE73" w14:textId="77777777" w:rsidR="00BE2510" w:rsidRDefault="00BE2510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  <w:pPrChange w:id="92" w:author="Anita" w:date="2017-10-05T13:45:00Z">
                <w:pPr>
                  <w:spacing w:line="240" w:lineRule="auto"/>
                  <w:jc w:val="right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rPr>
                <w:rFonts w:ascii="Lucida Fax" w:hAnsi="Lucida Fax"/>
              </w:rPr>
              <w:t>Entrada</w:t>
            </w:r>
          </w:p>
        </w:tc>
        <w:tc>
          <w:tcPr>
            <w:tcW w:w="7137" w:type="dxa"/>
            <w:hideMark/>
            <w:tcPrChange w:id="93" w:author="Mario López García" w:date="2017-10-09T22:36:00Z">
              <w:tcPr>
                <w:tcW w:w="71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5CDB2B80" w14:textId="77777777" w:rsidR="00BE2510" w:rsidRDefault="00534481" w:rsidP="00566B8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Datos del </w:t>
            </w:r>
            <w:r w:rsidRPr="00534481">
              <w:rPr>
                <w:rFonts w:ascii="Lucida Fax" w:hAnsi="Lucida Fax"/>
                <w:b/>
              </w:rPr>
              <w:t>USUARIO</w:t>
            </w:r>
            <w:r>
              <w:rPr>
                <w:rFonts w:ascii="Lucida Fax" w:hAnsi="Lucida Fax"/>
              </w:rPr>
              <w:t xml:space="preserve"> </w:t>
            </w:r>
            <w:r w:rsidRPr="00534481">
              <w:rPr>
                <w:rFonts w:ascii="Lucida Fax" w:hAnsi="Lucida Fax"/>
                <w:b/>
              </w:rPr>
              <w:t>ACADÉMICO</w:t>
            </w:r>
            <w:r w:rsidR="00BE2510">
              <w:rPr>
                <w:rFonts w:ascii="Lucida Fax" w:hAnsi="Lucida Fax"/>
              </w:rPr>
              <w:t>.</w:t>
            </w:r>
          </w:p>
        </w:tc>
      </w:tr>
      <w:tr w:rsidR="00BE2510" w14:paraId="2744C6EB" w14:textId="77777777" w:rsidTr="00975738">
        <w:trPr>
          <w:trHeight w:val="258"/>
          <w:trPrChange w:id="94" w:author="Mario López García" w:date="2017-10-09T22:36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  <w:tcPrChange w:id="95" w:author="Mario López García" w:date="2017-10-09T22:36:00Z">
              <w:tcPr>
                <w:tcW w:w="25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047292C1" w14:textId="77777777" w:rsidR="00BE2510" w:rsidRDefault="00BE2510">
            <w:pPr>
              <w:spacing w:line="240" w:lineRule="auto"/>
              <w:rPr>
                <w:rFonts w:ascii="Lucida Fax" w:hAnsi="Lucida Fax"/>
                <w:b w:val="0"/>
              </w:rPr>
              <w:pPrChange w:id="96" w:author="Anita" w:date="2017-10-05T13:45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</w:rPr>
              <w:t>Salida</w:t>
            </w:r>
          </w:p>
        </w:tc>
        <w:tc>
          <w:tcPr>
            <w:tcW w:w="7137" w:type="dxa"/>
            <w:hideMark/>
            <w:tcPrChange w:id="97" w:author="Mario López García" w:date="2017-10-09T22:36:00Z">
              <w:tcPr>
                <w:tcW w:w="71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3A74A0AC" w14:textId="77777777" w:rsidR="00BE2510" w:rsidRDefault="00566B81" w:rsidP="0053448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BE2510" w14:paraId="5B6A6710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trPrChange w:id="98" w:author="Mario López García" w:date="2017-10-09T22:36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  <w:tcPrChange w:id="99" w:author="Mario López García" w:date="2017-10-09T22:36:00Z">
              <w:tcPr>
                <w:tcW w:w="25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148FF672" w14:textId="77777777" w:rsidR="00BE2510" w:rsidRDefault="00BE2510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  <w:pPrChange w:id="100" w:author="Anita" w:date="2017-10-05T13:45:00Z">
                <w:pPr>
                  <w:spacing w:line="240" w:lineRule="auto"/>
                  <w:jc w:val="right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rPr>
                <w:rFonts w:ascii="Lucida Fax" w:hAnsi="Lucida Fax"/>
              </w:rPr>
              <w:t>Incluye</w:t>
            </w:r>
          </w:p>
        </w:tc>
        <w:tc>
          <w:tcPr>
            <w:tcW w:w="7137" w:type="dxa"/>
            <w:hideMark/>
            <w:tcPrChange w:id="101" w:author="Mario López García" w:date="2017-10-09T22:36:00Z">
              <w:tcPr>
                <w:tcW w:w="71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71EE3B6B" w14:textId="77777777" w:rsidR="00BE2510" w:rsidRDefault="00BE251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BE2510" w14:paraId="3C0E4DF2" w14:textId="77777777" w:rsidTr="00975738">
        <w:trPr>
          <w:trHeight w:val="258"/>
          <w:trPrChange w:id="102" w:author="Mario López García" w:date="2017-10-09T22:36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  <w:tcPrChange w:id="103" w:author="Mario López García" w:date="2017-10-09T22:36:00Z">
              <w:tcPr>
                <w:tcW w:w="25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1C00BFEF" w14:textId="77777777" w:rsidR="00BE2510" w:rsidRDefault="00BE2510">
            <w:pPr>
              <w:spacing w:line="240" w:lineRule="auto"/>
              <w:rPr>
                <w:rFonts w:ascii="Lucida Fax" w:hAnsi="Lucida Fax"/>
                <w:b w:val="0"/>
              </w:rPr>
              <w:pPrChange w:id="104" w:author="Anita" w:date="2017-10-05T13:45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</w:rPr>
              <w:t>Extiende</w:t>
            </w:r>
          </w:p>
        </w:tc>
        <w:tc>
          <w:tcPr>
            <w:tcW w:w="7137" w:type="dxa"/>
            <w:hideMark/>
            <w:tcPrChange w:id="105" w:author="Mario López García" w:date="2017-10-09T22:36:00Z">
              <w:tcPr>
                <w:tcW w:w="71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63CFF59C" w14:textId="77777777" w:rsidR="00BE2510" w:rsidRDefault="00BE251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BE2510" w14:paraId="7D40CF09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trPrChange w:id="106" w:author="Mario López García" w:date="2017-10-09T22:36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  <w:tcPrChange w:id="107" w:author="Mario López García" w:date="2017-10-09T22:36:00Z">
              <w:tcPr>
                <w:tcW w:w="250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0BD10273" w14:textId="77777777" w:rsidR="00BE2510" w:rsidRDefault="00BE2510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  <w:pPrChange w:id="108" w:author="Anita" w:date="2017-10-05T13:45:00Z">
                <w:pPr>
                  <w:spacing w:line="240" w:lineRule="auto"/>
                  <w:jc w:val="right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rPr>
                <w:rFonts w:ascii="Lucida Fax" w:hAnsi="Lucida Fax"/>
              </w:rPr>
              <w:t>Prioridad</w:t>
            </w:r>
          </w:p>
        </w:tc>
        <w:tc>
          <w:tcPr>
            <w:tcW w:w="7137" w:type="dxa"/>
            <w:hideMark/>
            <w:tcPrChange w:id="109" w:author="Mario López García" w:date="2017-10-09T22:36:00Z">
              <w:tcPr>
                <w:tcW w:w="71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6C57BED4" w14:textId="77777777" w:rsidR="00BE2510" w:rsidRDefault="00BE251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 (Primera Fase)</w:t>
            </w:r>
          </w:p>
        </w:tc>
      </w:tr>
    </w:tbl>
    <w:p w14:paraId="3A538E92" w14:textId="77777777" w:rsidR="00215C9D" w:rsidRDefault="00215C9D"/>
    <w:p w14:paraId="32914C15" w14:textId="77777777" w:rsidR="00215C9D" w:rsidRDefault="00215C9D">
      <w:pPr>
        <w:spacing w:line="259" w:lineRule="auto"/>
      </w:pPr>
      <w:r>
        <w:br w:type="page"/>
      </w:r>
    </w:p>
    <w:tbl>
      <w:tblPr>
        <w:tblStyle w:val="Tablanormal1"/>
        <w:tblW w:w="9639" w:type="dxa"/>
        <w:tblLook w:val="04A0" w:firstRow="1" w:lastRow="0" w:firstColumn="1" w:lastColumn="0" w:noHBand="0" w:noVBand="1"/>
        <w:tblPrChange w:id="110" w:author="Mario López García" w:date="2017-10-09T22:37:00Z">
          <w:tblPr>
            <w:tblStyle w:val="Tablaconcuadrcula"/>
            <w:tblW w:w="9639" w:type="dxa"/>
            <w:tblInd w:w="-409" w:type="dxa"/>
            <w:tblLook w:val="04A0" w:firstRow="1" w:lastRow="0" w:firstColumn="1" w:lastColumn="0" w:noHBand="0" w:noVBand="1"/>
          </w:tblPr>
        </w:tblPrChange>
      </w:tblPr>
      <w:tblGrid>
        <w:gridCol w:w="2405"/>
        <w:gridCol w:w="7234"/>
        <w:tblGridChange w:id="111">
          <w:tblGrid>
            <w:gridCol w:w="2405"/>
            <w:gridCol w:w="7234"/>
          </w:tblGrid>
        </w:tblGridChange>
      </w:tblGrid>
      <w:tr w:rsidR="00215C9D" w14:paraId="3C928B05" w14:textId="77777777" w:rsidTr="00975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  <w:trPrChange w:id="112" w:author="Mario López García" w:date="2017-10-09T22:37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113" w:author="Mario López García" w:date="2017-10-09T22:37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0B20A1B1" w14:textId="77777777" w:rsidR="00215C9D" w:rsidRDefault="00215C9D">
            <w:pPr>
              <w:spacing w:line="240" w:lineRule="auto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  <w:pPrChange w:id="114" w:author="Anita" w:date="2017-10-05T13:50:00Z">
                <w:pPr>
                  <w:spacing w:line="240" w:lineRule="auto"/>
                  <w:jc w:val="right"/>
    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  </w:pPr>
              </w:pPrChange>
            </w:pPr>
            <w:r>
              <w:rPr>
                <w:rFonts w:ascii="Lucida Fax" w:hAnsi="Lucida Fax"/>
              </w:rPr>
              <w:lastRenderedPageBreak/>
              <w:t>ID</w:t>
            </w:r>
          </w:p>
        </w:tc>
        <w:tc>
          <w:tcPr>
            <w:tcW w:w="7234" w:type="dxa"/>
            <w:hideMark/>
            <w:tcPrChange w:id="115" w:author="Mario López García" w:date="2017-10-09T22:37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7DE7B187" w14:textId="77777777" w:rsidR="00215C9D" w:rsidRDefault="00215C9D" w:rsidP="008C789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</w:t>
            </w:r>
            <w:del w:id="116" w:author="Luis Gerardo Bonilla Ramírez" w:date="2017-10-05T18:44:00Z">
              <w:r w:rsidDel="00C82A73">
                <w:rPr>
                  <w:rFonts w:ascii="Lucida Fax" w:hAnsi="Lucida Fax"/>
                  <w:color w:val="FF0000"/>
                </w:rPr>
                <w:delText>as</w:delText>
              </w:r>
            </w:del>
            <w:r>
              <w:rPr>
                <w:rFonts w:ascii="Lucida Fax" w:hAnsi="Lucida Fax"/>
                <w:color w:val="FF0000"/>
              </w:rPr>
              <w:t>U</w:t>
            </w:r>
            <w:del w:id="117" w:author="Luis Gerardo Bonilla Ramírez" w:date="2017-10-05T18:44:00Z">
              <w:r w:rsidDel="00C82A73">
                <w:rPr>
                  <w:rFonts w:ascii="Lucida Fax" w:hAnsi="Lucida Fax"/>
                  <w:color w:val="FF0000"/>
                </w:rPr>
                <w:delText>s</w:delText>
              </w:r>
            </w:del>
            <w:r>
              <w:rPr>
                <w:rFonts w:ascii="Lucida Fax" w:hAnsi="Lucida Fax"/>
                <w:color w:val="FF0000"/>
              </w:rPr>
              <w:t>2</w:t>
            </w:r>
          </w:p>
        </w:tc>
      </w:tr>
      <w:tr w:rsidR="00C27F7A" w14:paraId="396FB455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trPrChange w:id="118" w:author="Mario López García" w:date="2017-10-09T22:37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PrChange w:id="119" w:author="Mario López García" w:date="2017-10-09T22:37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</w:tcPr>
            </w:tcPrChange>
          </w:tcPr>
          <w:p w14:paraId="5CEC05C6" w14:textId="77777777" w:rsidR="00C27F7A" w:rsidRDefault="00C27F7A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  <w:pPrChange w:id="120" w:author="Anita" w:date="2017-10-05T13:50:00Z">
                <w:pPr>
                  <w:spacing w:line="240" w:lineRule="auto"/>
                  <w:jc w:val="right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rPr>
                <w:rFonts w:ascii="Lucida Fax" w:hAnsi="Lucida Fax"/>
              </w:rPr>
              <w:t>Autor</w:t>
            </w:r>
          </w:p>
        </w:tc>
        <w:tc>
          <w:tcPr>
            <w:tcW w:w="7234" w:type="dxa"/>
            <w:tcPrChange w:id="121" w:author="Mario López García" w:date="2017-10-09T22:37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</w:tcPr>
            </w:tcPrChange>
          </w:tcPr>
          <w:p w14:paraId="65A6574B" w14:textId="77777777" w:rsidR="00C27F7A" w:rsidRPr="00A2091B" w:rsidRDefault="00A2091B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 w:rsidRPr="00A2091B">
              <w:rPr>
                <w:rFonts w:ascii="Lucida Fax" w:hAnsi="Lucida Fax"/>
              </w:rPr>
              <w:t>Luis Gerardo Bonilla Ramírez</w:t>
            </w:r>
          </w:p>
        </w:tc>
      </w:tr>
      <w:tr w:rsidR="00215C9D" w14:paraId="6B904C1C" w14:textId="77777777" w:rsidTr="00975738">
        <w:trPr>
          <w:trHeight w:val="243"/>
          <w:trPrChange w:id="122" w:author="Mario López García" w:date="2017-10-09T22:37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123" w:author="Mario López García" w:date="2017-10-09T22:37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0D6603CA" w14:textId="77777777" w:rsidR="00215C9D" w:rsidRDefault="00215C9D">
            <w:pPr>
              <w:spacing w:line="240" w:lineRule="auto"/>
              <w:rPr>
                <w:rFonts w:ascii="Lucida Fax" w:hAnsi="Lucida Fax"/>
                <w:b w:val="0"/>
              </w:rPr>
              <w:pPrChange w:id="124" w:author="Anita" w:date="2017-10-05T13:50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</w:rPr>
              <w:t>Nombre</w:t>
            </w:r>
          </w:p>
        </w:tc>
        <w:tc>
          <w:tcPr>
            <w:tcW w:w="7234" w:type="dxa"/>
            <w:hideMark/>
            <w:tcPrChange w:id="125" w:author="Mario López García" w:date="2017-10-09T22:37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1DAC06DF" w14:textId="77777777" w:rsidR="00215C9D" w:rsidRDefault="00C6551C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Registrar Usuario de Biblioteca</w:t>
            </w:r>
          </w:p>
        </w:tc>
      </w:tr>
      <w:tr w:rsidR="00215C9D" w14:paraId="024CB0E7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trPrChange w:id="126" w:author="Mario López García" w:date="2017-10-09T22:37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127" w:author="Mario López García" w:date="2017-10-09T22:37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19C4C9BB" w14:textId="77777777" w:rsidR="00215C9D" w:rsidRDefault="00215C9D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  <w:pPrChange w:id="128" w:author="Anita" w:date="2017-10-05T13:50:00Z">
                <w:pPr>
                  <w:spacing w:line="240" w:lineRule="auto"/>
                  <w:jc w:val="right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rPr>
                <w:rFonts w:ascii="Lucida Fax" w:hAnsi="Lucida Fax"/>
              </w:rPr>
              <w:t>Fecha de Creación</w:t>
            </w:r>
          </w:p>
        </w:tc>
        <w:tc>
          <w:tcPr>
            <w:tcW w:w="7234" w:type="dxa"/>
            <w:hideMark/>
            <w:tcPrChange w:id="129" w:author="Mario López García" w:date="2017-10-09T22:37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2D7BD2A4" w14:textId="77777777" w:rsidR="00215C9D" w:rsidRDefault="00290031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02</w:t>
            </w:r>
            <w:r w:rsidR="00215C9D">
              <w:rPr>
                <w:rFonts w:ascii="Lucida Fax" w:hAnsi="Lucida Fax"/>
              </w:rPr>
              <w:t>/10/</w:t>
            </w:r>
            <w:r w:rsidR="00A2091B">
              <w:rPr>
                <w:rFonts w:ascii="Lucida Fax" w:hAnsi="Lucida Fax"/>
              </w:rPr>
              <w:t>20</w:t>
            </w:r>
            <w:r w:rsidR="00215C9D">
              <w:rPr>
                <w:rFonts w:ascii="Lucida Fax" w:hAnsi="Lucida Fax"/>
              </w:rPr>
              <w:t>17</w:t>
            </w:r>
          </w:p>
        </w:tc>
      </w:tr>
      <w:tr w:rsidR="00C27F7A" w14:paraId="633A3E0D" w14:textId="77777777" w:rsidTr="00975738">
        <w:trPr>
          <w:trHeight w:val="258"/>
          <w:trPrChange w:id="130" w:author="Mario López García" w:date="2017-10-09T22:37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PrChange w:id="131" w:author="Mario López García" w:date="2017-10-09T22:37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</w:tcPr>
            </w:tcPrChange>
          </w:tcPr>
          <w:p w14:paraId="532B40CB" w14:textId="77777777" w:rsidR="00C27F7A" w:rsidRDefault="00C27F7A">
            <w:pPr>
              <w:spacing w:line="240" w:lineRule="auto"/>
              <w:rPr>
                <w:rFonts w:ascii="Lucida Fax" w:hAnsi="Lucida Fax"/>
                <w:b w:val="0"/>
              </w:rPr>
              <w:pPrChange w:id="132" w:author="Anita" w:date="2017-10-05T13:50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</w:rPr>
              <w:t>Fecha de Modificación</w:t>
            </w:r>
          </w:p>
        </w:tc>
        <w:tc>
          <w:tcPr>
            <w:tcW w:w="7234" w:type="dxa"/>
            <w:tcPrChange w:id="133" w:author="Mario López García" w:date="2017-10-09T22:37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</w:tcPr>
            </w:tcPrChange>
          </w:tcPr>
          <w:p w14:paraId="3D619267" w14:textId="77777777" w:rsidR="00C27F7A" w:rsidRDefault="00A2091B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</w:t>
            </w:r>
            <w:ins w:id="134" w:author="Luis Gerardo Bonilla Ramírez" w:date="2017-10-05T18:46:00Z">
              <w:r w:rsidR="00C82A73">
                <w:rPr>
                  <w:rFonts w:ascii="Lucida Fax" w:hAnsi="Lucida Fax"/>
                </w:rPr>
                <w:t>5</w:t>
              </w:r>
            </w:ins>
            <w:del w:id="135" w:author="Luis Gerardo Bonilla Ramírez" w:date="2017-10-05T18:46:00Z">
              <w:r w:rsidDel="00C82A73">
                <w:rPr>
                  <w:rFonts w:ascii="Lucida Fax" w:hAnsi="Lucida Fax"/>
                </w:rPr>
                <w:delText>2</w:delText>
              </w:r>
            </w:del>
            <w:r>
              <w:rPr>
                <w:rFonts w:ascii="Lucida Fax" w:hAnsi="Lucida Fax"/>
              </w:rPr>
              <w:t>/10/2017</w:t>
            </w:r>
          </w:p>
        </w:tc>
      </w:tr>
      <w:tr w:rsidR="00215C9D" w14:paraId="6965C281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trPrChange w:id="136" w:author="Mario López García" w:date="2017-10-09T22:37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137" w:author="Mario López García" w:date="2017-10-09T22:37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4C6B613F" w14:textId="77777777" w:rsidR="00215C9D" w:rsidRDefault="00215C9D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  <w:pPrChange w:id="138" w:author="Anita" w:date="2017-10-05T13:50:00Z">
                <w:pPr>
                  <w:spacing w:line="240" w:lineRule="auto"/>
                  <w:jc w:val="right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rPr>
                <w:rFonts w:ascii="Lucida Fax" w:hAnsi="Lucida Fax"/>
              </w:rPr>
              <w:t>Versión</w:t>
            </w:r>
          </w:p>
        </w:tc>
        <w:tc>
          <w:tcPr>
            <w:tcW w:w="7234" w:type="dxa"/>
            <w:hideMark/>
            <w:tcPrChange w:id="139" w:author="Mario López García" w:date="2017-10-09T22:37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4E7E96A3" w14:textId="77777777" w:rsidR="00215C9D" w:rsidRDefault="00215C9D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1.0.</w:t>
            </w:r>
            <w:ins w:id="140" w:author="Luis Gerardo Bonilla Ramírez" w:date="2017-10-05T18:46:00Z">
              <w:r w:rsidR="00C82A73">
                <w:rPr>
                  <w:rFonts w:ascii="Lucida Fax" w:hAnsi="Lucida Fax"/>
                </w:rPr>
                <w:t>1</w:t>
              </w:r>
            </w:ins>
            <w:del w:id="141" w:author="Luis Gerardo Bonilla Ramírez" w:date="2017-10-05T18:46:00Z">
              <w:r w:rsidDel="00C82A73">
                <w:rPr>
                  <w:rFonts w:ascii="Lucida Fax" w:hAnsi="Lucida Fax"/>
                </w:rPr>
                <w:delText>0</w:delText>
              </w:r>
            </w:del>
          </w:p>
        </w:tc>
      </w:tr>
      <w:tr w:rsidR="00215C9D" w14:paraId="09845E0F" w14:textId="77777777" w:rsidTr="00975738">
        <w:trPr>
          <w:trHeight w:val="243"/>
          <w:trPrChange w:id="142" w:author="Mario López García" w:date="2017-10-09T22:37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143" w:author="Mario López García" w:date="2017-10-09T22:37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7FE3C027" w14:textId="77777777" w:rsidR="00215C9D" w:rsidRDefault="00215C9D">
            <w:pPr>
              <w:spacing w:line="240" w:lineRule="auto"/>
              <w:rPr>
                <w:rFonts w:ascii="Lucida Fax" w:hAnsi="Lucida Fax"/>
                <w:b w:val="0"/>
              </w:rPr>
              <w:pPrChange w:id="144" w:author="Anita" w:date="2017-10-05T13:50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</w:rPr>
              <w:t>Actores</w:t>
            </w:r>
          </w:p>
        </w:tc>
        <w:tc>
          <w:tcPr>
            <w:tcW w:w="7234" w:type="dxa"/>
            <w:hideMark/>
            <w:tcPrChange w:id="145" w:author="Mario López García" w:date="2017-10-09T22:37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5F4F8A95" w14:textId="77777777" w:rsidR="00215C9D" w:rsidRPr="00856D2C" w:rsidRDefault="00290031" w:rsidP="0029003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 w:rsidRPr="00856D2C">
              <w:rPr>
                <w:rFonts w:ascii="Lucida Fax" w:hAnsi="Lucida Fax"/>
                <w:b/>
              </w:rPr>
              <w:t>Usuario Administrativo</w:t>
            </w:r>
            <w:r w:rsidR="00215C9D" w:rsidRPr="00856D2C">
              <w:rPr>
                <w:rFonts w:ascii="Lucida Fax" w:hAnsi="Lucida Fax"/>
              </w:rPr>
              <w:t>.</w:t>
            </w:r>
          </w:p>
        </w:tc>
      </w:tr>
      <w:tr w:rsidR="00215C9D" w14:paraId="59AF7190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trPrChange w:id="146" w:author="Mario López García" w:date="2017-10-09T22:37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147" w:author="Mario López García" w:date="2017-10-09T22:37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36191674" w14:textId="77777777" w:rsidR="00215C9D" w:rsidRDefault="00215C9D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  <w:pPrChange w:id="148" w:author="Anita" w:date="2017-10-05T13:50:00Z">
                <w:pPr>
                  <w:spacing w:line="240" w:lineRule="auto"/>
                  <w:jc w:val="right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rPr>
                <w:rFonts w:ascii="Lucida Fax" w:hAnsi="Lucida Fax"/>
              </w:rPr>
              <w:t>Descripción</w:t>
            </w:r>
          </w:p>
        </w:tc>
        <w:tc>
          <w:tcPr>
            <w:tcW w:w="7234" w:type="dxa"/>
            <w:hideMark/>
            <w:tcPrChange w:id="149" w:author="Mario López García" w:date="2017-10-09T22:37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7B7F3209" w14:textId="77777777" w:rsidR="00215C9D" w:rsidRDefault="00215C9D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El </w:t>
            </w:r>
            <w:r w:rsidR="00856D2C" w:rsidRPr="00856D2C">
              <w:rPr>
                <w:rFonts w:ascii="Lucida Fax" w:hAnsi="Lucida Fax"/>
                <w:b/>
              </w:rPr>
              <w:t>ACTOR</w:t>
            </w:r>
            <w:r w:rsidR="00856D2C">
              <w:rPr>
                <w:rFonts w:ascii="Lucida Fax" w:hAnsi="Lucida Fax"/>
              </w:rPr>
              <w:t xml:space="preserve"> </w:t>
            </w:r>
            <w:r>
              <w:rPr>
                <w:rFonts w:ascii="Lucida Fax" w:hAnsi="Lucida Fax"/>
              </w:rPr>
              <w:t xml:space="preserve">registrará un nuevo </w:t>
            </w:r>
            <w:r w:rsidRPr="00BE2510">
              <w:rPr>
                <w:rFonts w:ascii="Lucida Fax" w:hAnsi="Lucida Fax"/>
                <w:b/>
              </w:rPr>
              <w:t>USUARIO BIBLIOTECARIO</w:t>
            </w:r>
            <w:r>
              <w:rPr>
                <w:rFonts w:ascii="Lucida Fax" w:hAnsi="Lucida Fax"/>
              </w:rPr>
              <w:t>.</w:t>
            </w:r>
          </w:p>
        </w:tc>
      </w:tr>
      <w:tr w:rsidR="00215C9D" w14:paraId="472B1162" w14:textId="77777777" w:rsidTr="00975738">
        <w:trPr>
          <w:trHeight w:val="243"/>
          <w:trPrChange w:id="150" w:author="Mario López García" w:date="2017-10-09T22:37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151" w:author="Mario López García" w:date="2017-10-09T22:37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3AA4898A" w14:textId="77777777" w:rsidR="00215C9D" w:rsidRDefault="00215C9D">
            <w:pPr>
              <w:spacing w:line="240" w:lineRule="auto"/>
              <w:rPr>
                <w:rFonts w:ascii="Lucida Fax" w:hAnsi="Lucida Fax"/>
                <w:b w:val="0"/>
              </w:rPr>
              <w:pPrChange w:id="152" w:author="Anita" w:date="2017-10-05T13:50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</w:rPr>
              <w:t>Precondición</w:t>
            </w:r>
          </w:p>
        </w:tc>
        <w:tc>
          <w:tcPr>
            <w:tcW w:w="7234" w:type="dxa"/>
            <w:hideMark/>
            <w:tcPrChange w:id="153" w:author="Mario López García" w:date="2017-10-09T22:37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553D4002" w14:textId="77777777" w:rsidR="00215C9D" w:rsidRDefault="00215C9D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El </w:t>
            </w:r>
            <w:r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 estar registrado.</w:t>
            </w:r>
          </w:p>
          <w:p w14:paraId="29CD7481" w14:textId="77777777" w:rsidR="00215C9D" w:rsidRDefault="00215C9D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El </w:t>
            </w:r>
            <w:r w:rsidRPr="00BE2510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 tener iniciada sesión</w:t>
            </w:r>
            <w:ins w:id="154" w:author="Luis Gerardo Bonilla Ramírez" w:date="2017-10-05T18:44:00Z">
              <w:r w:rsidR="00C82A73">
                <w:rPr>
                  <w:rFonts w:ascii="Lucida Fax" w:hAnsi="Lucida Fax"/>
                </w:rPr>
                <w:t xml:space="preserve"> con permisos de</w:t>
              </w:r>
              <w:r w:rsidR="00C82A73">
                <w:rPr>
                  <w:rFonts w:ascii="Lucida Fax" w:hAnsi="Lucida Fax"/>
                </w:rPr>
                <w:br/>
                <w:t xml:space="preserve">    administrador</w:t>
              </w:r>
            </w:ins>
            <w:r>
              <w:rPr>
                <w:rFonts w:ascii="Lucida Fax" w:hAnsi="Lucida Fax"/>
              </w:rPr>
              <w:t>.</w:t>
            </w:r>
          </w:p>
          <w:p w14:paraId="49FB424B" w14:textId="77777777" w:rsidR="00215C9D" w:rsidRDefault="00215C9D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El </w:t>
            </w:r>
            <w:r w:rsidRPr="005D63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deberá presionar el botón: </w:t>
            </w:r>
            <w:r w:rsidRPr="003E6066">
              <w:rPr>
                <w:rFonts w:ascii="Lucida Fax" w:hAnsi="Lucida Fax"/>
                <w:color w:val="FF0000"/>
              </w:rPr>
              <w:t>Registrar Usuario</w:t>
            </w:r>
          </w:p>
        </w:tc>
      </w:tr>
      <w:tr w:rsidR="00215C9D" w14:paraId="02A4AA75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trPrChange w:id="155" w:author="Mario López García" w:date="2017-10-09T22:37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156" w:author="Mario López García" w:date="2017-10-09T22:37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5A46CA25" w14:textId="77777777" w:rsidR="00215C9D" w:rsidRDefault="00215C9D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  <w:pPrChange w:id="157" w:author="Anita" w:date="2017-10-05T13:50:00Z">
                <w:pPr>
                  <w:spacing w:line="240" w:lineRule="auto"/>
                  <w:jc w:val="right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rPr>
                <w:rFonts w:ascii="Lucida Fax" w:hAnsi="Lucida Fax"/>
              </w:rPr>
              <w:t>Flujo normal</w:t>
            </w:r>
          </w:p>
        </w:tc>
        <w:tc>
          <w:tcPr>
            <w:tcW w:w="7234" w:type="dxa"/>
            <w:hideMark/>
            <w:tcPrChange w:id="158" w:author="Mario López García" w:date="2017-10-09T22:37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68C5DCB5" w14:textId="77777777" w:rsidR="00215C9D" w:rsidRDefault="00215C9D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Pr="0072386B">
              <w:rPr>
                <w:rFonts w:ascii="Lucida Fax" w:hAnsi="Lucida Fax"/>
              </w:rPr>
              <w:t>La</w:t>
            </w:r>
            <w:r>
              <w:rPr>
                <w:rFonts w:ascii="Lucida Fax" w:hAnsi="Lucida Fax"/>
                <w:b/>
              </w:rPr>
              <w:t xml:space="preserve">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página</w:t>
            </w:r>
            <w:r w:rsidR="00290031">
              <w:rPr>
                <w:rFonts w:ascii="Lucida Fax" w:hAnsi="Lucida Fax"/>
              </w:rPr>
              <w:t xml:space="preserve"> del formulario del registro de</w:t>
            </w:r>
            <w:r w:rsidR="00290031">
              <w:rPr>
                <w:rFonts w:ascii="Lucida Fax" w:hAnsi="Lucida Fax"/>
              </w:rPr>
              <w:br/>
              <w:t xml:space="preserve">    </w:t>
            </w:r>
            <w:r w:rsidRPr="00290031">
              <w:rPr>
                <w:rFonts w:ascii="Lucida Fax" w:hAnsi="Lucida Fax"/>
                <w:color w:val="FF0000"/>
              </w:rPr>
              <w:t>Usuario</w:t>
            </w:r>
            <w:r>
              <w:rPr>
                <w:rFonts w:ascii="Lucida Fax" w:hAnsi="Lucida Fax"/>
              </w:rPr>
              <w:t>.</w:t>
            </w:r>
          </w:p>
          <w:p w14:paraId="09B101D8" w14:textId="77777777" w:rsidR="00215C9D" w:rsidRDefault="00215C9D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El </w:t>
            </w:r>
            <w:r w:rsidR="00290031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llenará los campos del Formulario</w:t>
            </w:r>
            <w:r w:rsidR="00290031">
              <w:rPr>
                <w:rFonts w:ascii="Lucida Fax" w:hAnsi="Lucida Fax"/>
              </w:rPr>
              <w:t xml:space="preserve"> de Usuario</w:t>
            </w:r>
            <w:r w:rsidR="00290031">
              <w:rPr>
                <w:rFonts w:ascii="Lucida Fax" w:hAnsi="Lucida Fax"/>
              </w:rPr>
              <w:br/>
              <w:t xml:space="preserve">    </w:t>
            </w:r>
            <w:r>
              <w:rPr>
                <w:rFonts w:ascii="Lucida Fax" w:hAnsi="Lucida Fax"/>
              </w:rPr>
              <w:t>(</w:t>
            </w:r>
            <w:r w:rsidRPr="005D63C4">
              <w:rPr>
                <w:rFonts w:ascii="Lucida Fax" w:hAnsi="Lucida Fax"/>
                <w:color w:val="FF0000"/>
              </w:rPr>
              <w:t xml:space="preserve">nombre, e-mail, matrícula </w:t>
            </w:r>
            <w:r w:rsidR="00290031">
              <w:rPr>
                <w:rFonts w:ascii="Lucida Fax" w:hAnsi="Lucida Fax"/>
                <w:color w:val="FF0000"/>
              </w:rPr>
              <w:t>o número de personal, carrera o</w:t>
            </w:r>
            <w:r w:rsidR="00290031">
              <w:rPr>
                <w:rFonts w:ascii="Lucida Fax" w:hAnsi="Lucida Fax"/>
                <w:color w:val="FF0000"/>
              </w:rPr>
              <w:br/>
              <w:t xml:space="preserve">    </w:t>
            </w:r>
            <w:r w:rsidRPr="005D63C4">
              <w:rPr>
                <w:rFonts w:ascii="Lucida Fax" w:hAnsi="Lucida Fax"/>
                <w:color w:val="FF0000"/>
              </w:rPr>
              <w:t>programa de adscripción, tipo de académico</w:t>
            </w:r>
            <w:r>
              <w:rPr>
                <w:rFonts w:ascii="Lucida Fax" w:hAnsi="Lucida Fax"/>
              </w:rPr>
              <w:t>).</w:t>
            </w:r>
          </w:p>
          <w:p w14:paraId="66A07922" w14:textId="77777777" w:rsidR="00215C9D" w:rsidRDefault="00215C9D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El </w:t>
            </w:r>
            <w:r w:rsidR="00290031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presiona el botón </w:t>
            </w:r>
            <w:r w:rsidRPr="005D63C4">
              <w:rPr>
                <w:rFonts w:ascii="Lucida Fax" w:hAnsi="Lucida Fax"/>
                <w:color w:val="FF0000"/>
              </w:rPr>
              <w:t>Registrar Usuario</w:t>
            </w:r>
            <w:r>
              <w:rPr>
                <w:rFonts w:ascii="Lucida Fax" w:hAnsi="Lucida Fax"/>
              </w:rPr>
              <w:t>.</w:t>
            </w:r>
          </w:p>
          <w:p w14:paraId="3553FA00" w14:textId="77777777" w:rsidR="00215C9D" w:rsidRDefault="00215C9D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 La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valida campos del </w:t>
            </w:r>
            <w:r w:rsidR="00290031">
              <w:rPr>
                <w:rFonts w:ascii="Lucida Fax" w:hAnsi="Lucida Fax"/>
              </w:rPr>
              <w:t>formulario de registro de</w:t>
            </w:r>
            <w:r w:rsidR="00290031">
              <w:rPr>
                <w:rFonts w:ascii="Lucida Fax" w:hAnsi="Lucida Fax"/>
              </w:rPr>
              <w:br/>
              <w:t xml:space="preserve">    </w:t>
            </w:r>
            <w:r>
              <w:rPr>
                <w:rFonts w:ascii="Lucida Fax" w:hAnsi="Lucida Fax"/>
              </w:rPr>
              <w:t>usuario con éxito.</w:t>
            </w:r>
          </w:p>
          <w:p w14:paraId="71AA9402" w14:textId="4E73B107" w:rsidR="00215C9D" w:rsidRDefault="00215C9D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5. </w:t>
            </w:r>
            <w:r w:rsidRPr="00AA4DE0">
              <w:rPr>
                <w:rFonts w:ascii="Lucida Fax" w:hAnsi="Lucida Fax"/>
              </w:rPr>
              <w:t>La</w:t>
            </w:r>
            <w:r>
              <w:rPr>
                <w:rFonts w:ascii="Lucida Fax" w:hAnsi="Lucida Fax"/>
                <w:b/>
              </w:rPr>
              <w:t xml:space="preserve">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envía los datos a la </w:t>
            </w:r>
            <w:del w:id="159" w:author="Mario López García" w:date="2017-10-07T20:00:00Z">
              <w:r w:rsidDel="00295298">
                <w:rPr>
                  <w:rFonts w:ascii="Lucida Fax" w:hAnsi="Lucida Fax"/>
                  <w:b/>
                </w:rPr>
                <w:delText>BASE DE DATOS</w:delText>
              </w:r>
            </w:del>
            <w:ins w:id="160" w:author="Mario López García" w:date="2017-10-07T20:00:00Z">
              <w:r w:rsidR="00295298">
                <w:rPr>
                  <w:rFonts w:ascii="Lucida Fax" w:hAnsi="Lucida Fax"/>
                  <w:b/>
                </w:rPr>
                <w:t>BD</w:t>
              </w:r>
            </w:ins>
            <w:r>
              <w:rPr>
                <w:rFonts w:ascii="Lucida Fax" w:hAnsi="Lucida Fax"/>
                <w:b/>
              </w:rPr>
              <w:t>.</w:t>
            </w:r>
          </w:p>
          <w:p w14:paraId="37FD11E7" w14:textId="77777777" w:rsidR="00215C9D" w:rsidRDefault="00215C9D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  {ex1, ex2}</w:t>
            </w:r>
          </w:p>
        </w:tc>
      </w:tr>
      <w:tr w:rsidR="00215C9D" w14:paraId="707DFAC7" w14:textId="77777777" w:rsidTr="00975738">
        <w:trPr>
          <w:trHeight w:val="180"/>
          <w:trPrChange w:id="161" w:author="Mario López García" w:date="2017-10-09T22:37:00Z">
            <w:trPr>
              <w:trHeight w:val="18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162" w:author="Mario López García" w:date="2017-10-09T22:37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022BEE53" w14:textId="77777777" w:rsidR="00215C9D" w:rsidRDefault="00215C9D">
            <w:pPr>
              <w:spacing w:line="240" w:lineRule="auto"/>
              <w:rPr>
                <w:rFonts w:ascii="Lucida Fax" w:hAnsi="Lucida Fax"/>
                <w:b w:val="0"/>
              </w:rPr>
              <w:pPrChange w:id="163" w:author="Anita" w:date="2017-10-05T13:50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</w:rPr>
              <w:t>Flujo alterno</w:t>
            </w:r>
          </w:p>
        </w:tc>
        <w:tc>
          <w:tcPr>
            <w:tcW w:w="7234" w:type="dxa"/>
            <w:hideMark/>
            <w:tcPrChange w:id="164" w:author="Mario López García" w:date="2017-10-09T22:37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6A6292E2" w14:textId="77777777" w:rsidR="00215C9D" w:rsidRDefault="00215C9D" w:rsidP="008C7893">
            <w:pPr>
              <w:pStyle w:val="Prrafodelista"/>
              <w:numPr>
                <w:ilvl w:val="1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El </w:t>
            </w:r>
            <w:r w:rsidR="00290031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el botón </w:t>
            </w:r>
            <w:r w:rsidRPr="00697054">
              <w:rPr>
                <w:rFonts w:ascii="Lucida Fax" w:hAnsi="Lucida Fax"/>
                <w:color w:val="FF0000"/>
              </w:rPr>
              <w:t>salir</w:t>
            </w:r>
            <w:r>
              <w:rPr>
                <w:rFonts w:ascii="Lucida Fax" w:hAnsi="Lucida Fax"/>
              </w:rPr>
              <w:t>.</w:t>
            </w:r>
          </w:p>
          <w:p w14:paraId="62A9E9CC" w14:textId="77777777" w:rsidR="00215C9D" w:rsidRPr="00697054" w:rsidRDefault="00215C9D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2.1.1 </w:t>
            </w:r>
            <w:r w:rsidRPr="00697054">
              <w:rPr>
                <w:rFonts w:ascii="Lucida Fax" w:hAnsi="Lucida Fax"/>
              </w:rPr>
              <w:t xml:space="preserve">El </w:t>
            </w:r>
            <w:r w:rsidR="00F562BF">
              <w:rPr>
                <w:rFonts w:ascii="Lucida Fax" w:hAnsi="Lucida Fax"/>
                <w:b/>
              </w:rPr>
              <w:t>SISTEMA</w:t>
            </w:r>
            <w:r w:rsidRPr="00697054">
              <w:rPr>
                <w:rFonts w:ascii="Lucida Fax" w:hAnsi="Lucida Fax"/>
              </w:rPr>
              <w:t xml:space="preserve"> carga la p</w:t>
            </w:r>
            <w:r>
              <w:rPr>
                <w:rFonts w:ascii="Lucida Fax" w:hAnsi="Lucida Fax"/>
              </w:rPr>
              <w:t>ágina anterior (Termina caso de</w:t>
            </w:r>
            <w:r>
              <w:rPr>
                <w:rFonts w:ascii="Lucida Fax" w:hAnsi="Lucida Fax"/>
              </w:rPr>
              <w:br/>
              <w:t xml:space="preserve">           </w:t>
            </w:r>
            <w:r w:rsidRPr="00697054">
              <w:rPr>
                <w:rFonts w:ascii="Lucida Fax" w:hAnsi="Lucida Fax"/>
              </w:rPr>
              <w:t>uso).</w:t>
            </w:r>
          </w:p>
          <w:p w14:paraId="2B7B196B" w14:textId="77777777" w:rsidR="00215C9D" w:rsidRDefault="00215C9D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3.1 El </w:t>
            </w:r>
            <w:r w:rsidR="00290031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el botón salir.</w:t>
            </w:r>
          </w:p>
          <w:p w14:paraId="2C8ADD56" w14:textId="77777777" w:rsidR="00215C9D" w:rsidRDefault="00215C9D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3.1.1 La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la página anterior (Termina caso de</w:t>
            </w:r>
            <w:r>
              <w:rPr>
                <w:rFonts w:ascii="Lucida Fax" w:hAnsi="Lucida Fax"/>
              </w:rPr>
              <w:br/>
              <w:t xml:space="preserve">           uso).</w:t>
            </w:r>
          </w:p>
          <w:p w14:paraId="665A004F" w14:textId="77777777" w:rsidR="00215C9D" w:rsidRDefault="00215C9D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4.1 La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valida los campos del formulario con</w:t>
            </w:r>
            <w:r>
              <w:rPr>
                <w:rFonts w:ascii="Lucida Fax" w:hAnsi="Lucida Fax"/>
              </w:rPr>
              <w:br/>
              <w:t xml:space="preserve">      caracteres no válidos.</w:t>
            </w:r>
          </w:p>
          <w:p w14:paraId="25CACF43" w14:textId="77777777" w:rsidR="00215C9D" w:rsidRPr="00697054" w:rsidRDefault="00215C9D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4.1.1 La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envía mensaje de error carácter no válido.</w:t>
            </w:r>
          </w:p>
        </w:tc>
      </w:tr>
      <w:tr w:rsidR="00215C9D" w14:paraId="1D804E4C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trPrChange w:id="165" w:author="Mario López García" w:date="2017-10-09T22:37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166" w:author="Mario López García" w:date="2017-10-09T22:37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2C0AA266" w14:textId="77777777" w:rsidR="00215C9D" w:rsidRDefault="00215C9D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  <w:pPrChange w:id="167" w:author="Anita" w:date="2017-10-05T13:50:00Z">
                <w:pPr>
                  <w:spacing w:line="240" w:lineRule="auto"/>
                  <w:jc w:val="right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rPr>
                <w:rFonts w:ascii="Lucida Fax" w:hAnsi="Lucida Fax"/>
              </w:rPr>
              <w:t>Excepciones</w:t>
            </w:r>
          </w:p>
        </w:tc>
        <w:tc>
          <w:tcPr>
            <w:tcW w:w="7234" w:type="dxa"/>
            <w:hideMark/>
            <w:tcPrChange w:id="168" w:author="Mario López García" w:date="2017-10-09T22:37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2F04F182" w14:textId="475B36C1" w:rsidR="00215C9D" w:rsidRDefault="00215C9D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5&gt; Error int</w:t>
            </w:r>
            <w:r w:rsidR="00290031">
              <w:rPr>
                <w:rFonts w:ascii="Lucida Fax" w:hAnsi="Lucida Fax"/>
              </w:rPr>
              <w:t xml:space="preserve">erno (conexión a </w:t>
            </w:r>
            <w:del w:id="169" w:author="Mario López García" w:date="2017-10-07T20:00:00Z">
              <w:r w:rsidR="00290031" w:rsidDel="00295298">
                <w:rPr>
                  <w:rFonts w:ascii="Lucida Fax" w:hAnsi="Lucida Fax"/>
                </w:rPr>
                <w:delText>Base de Datos</w:delText>
              </w:r>
            </w:del>
            <w:ins w:id="170" w:author="Mario López García" w:date="2017-10-07T20:00:00Z">
              <w:r w:rsidR="00295298">
                <w:rPr>
                  <w:rFonts w:ascii="Lucida Fax" w:hAnsi="Lucida Fax"/>
                </w:rPr>
                <w:t>BD</w:t>
              </w:r>
            </w:ins>
            <w:r w:rsidR="00290031">
              <w:rPr>
                <w:rFonts w:ascii="Lucida Fax" w:hAnsi="Lucida Fax"/>
              </w:rPr>
              <w:t>;</w:t>
            </w:r>
            <w:r w:rsidR="00290031">
              <w:rPr>
                <w:rFonts w:ascii="Lucida Fax" w:hAnsi="Lucida Fax"/>
              </w:rPr>
              <w:br/>
              <w:t xml:space="preserve">        </w:t>
            </w:r>
            <w:r>
              <w:rPr>
                <w:rFonts w:ascii="Lucida Fax" w:hAnsi="Lucida Fax"/>
              </w:rPr>
              <w:t>termina caso de uso).</w:t>
            </w:r>
          </w:p>
          <w:p w14:paraId="6BB1C285" w14:textId="77777777" w:rsidR="00215C9D" w:rsidRDefault="00215C9D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Lucida Fax" w:hAnsi="Lucida Fax"/>
              </w:rPr>
              <w:t xml:space="preserve">ex2. &lt;paso 1, 3, 5&gt; Error conexión a Internet. </w:t>
            </w:r>
          </w:p>
        </w:tc>
      </w:tr>
      <w:tr w:rsidR="00215C9D" w14:paraId="08E6F120" w14:textId="77777777" w:rsidTr="00975738">
        <w:trPr>
          <w:trHeight w:val="258"/>
          <w:trPrChange w:id="171" w:author="Mario López García" w:date="2017-10-09T22:37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172" w:author="Mario López García" w:date="2017-10-09T22:37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5E487553" w14:textId="77777777" w:rsidR="00215C9D" w:rsidRDefault="00215C9D">
            <w:pPr>
              <w:spacing w:line="240" w:lineRule="auto"/>
              <w:rPr>
                <w:rFonts w:ascii="Lucida Fax" w:hAnsi="Lucida Fax"/>
                <w:b w:val="0"/>
              </w:rPr>
              <w:pPrChange w:id="173" w:author="Anita" w:date="2017-10-05T13:50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</w:rPr>
              <w:t>Post Condiciones</w:t>
            </w:r>
          </w:p>
        </w:tc>
        <w:tc>
          <w:tcPr>
            <w:tcW w:w="7234" w:type="dxa"/>
            <w:hideMark/>
            <w:tcPrChange w:id="174" w:author="Mario López García" w:date="2017-10-09T22:37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1CC9E871" w14:textId="11506275" w:rsidR="00215C9D" w:rsidRDefault="00215C9D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El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enviará mensaje en una ventana aparte </w:t>
            </w:r>
            <w:r w:rsidR="00290031">
              <w:rPr>
                <w:rFonts w:ascii="Lucida Fax" w:hAnsi="Lucida Fax"/>
              </w:rPr>
              <w:t>de</w:t>
            </w:r>
            <w:r w:rsidR="00290031">
              <w:rPr>
                <w:rFonts w:ascii="Lucida Fax" w:hAnsi="Lucida Fax"/>
              </w:rPr>
              <w:br/>
              <w:t xml:space="preserve">    éxito al registrar </w:t>
            </w:r>
            <w:r w:rsidR="00290031" w:rsidRPr="00290031">
              <w:rPr>
                <w:rFonts w:ascii="Lucida Fax" w:hAnsi="Lucida Fax"/>
                <w:color w:val="FF0000"/>
              </w:rPr>
              <w:t>Usuario</w:t>
            </w:r>
            <w:ins w:id="175" w:author="Luis Gerardo Bonilla Ramírez" w:date="2017-10-05T18:45:00Z">
              <w:r w:rsidR="00C82A73">
                <w:rPr>
                  <w:rFonts w:ascii="Lucida Fax" w:hAnsi="Lucida Fax"/>
                  <w:color w:val="FF0000"/>
                </w:rPr>
                <w:t xml:space="preserve"> </w:t>
              </w:r>
              <w:r w:rsidR="00C82A73" w:rsidRPr="00C82A73">
                <w:rPr>
                  <w:rFonts w:ascii="Lucida Fax" w:hAnsi="Lucida Fax"/>
                  <w:color w:val="000000" w:themeColor="text1"/>
                  <w:rPrChange w:id="176" w:author="Luis Gerardo Bonilla Ramírez" w:date="2017-10-05T18:45:00Z">
                    <w:rPr>
                      <w:rFonts w:ascii="Lucida Fax" w:hAnsi="Lucida Fax"/>
                      <w:color w:val="FF0000"/>
                    </w:rPr>
                  </w:rPrChange>
                </w:rPr>
                <w:t xml:space="preserve">nuevo en la </w:t>
              </w:r>
              <w:del w:id="177" w:author="Mario López García" w:date="2017-10-07T20:00:00Z">
                <w:r w:rsidR="00C82A73" w:rsidRPr="00C82A73" w:rsidDel="00295298">
                  <w:rPr>
                    <w:rFonts w:ascii="Lucida Fax" w:hAnsi="Lucida Fax"/>
                    <w:color w:val="000000" w:themeColor="text1"/>
                    <w:rPrChange w:id="178" w:author="Luis Gerardo Bonilla Ramírez" w:date="2017-10-05T18:45:00Z">
                      <w:rPr>
                        <w:rFonts w:ascii="Lucida Fax" w:hAnsi="Lucida Fax"/>
                        <w:color w:val="FF0000"/>
                      </w:rPr>
                    </w:rPrChange>
                  </w:rPr>
                  <w:delText>Base de Datos</w:delText>
                </w:r>
              </w:del>
            </w:ins>
            <w:ins w:id="179" w:author="Mario López García" w:date="2017-10-07T20:00:00Z">
              <w:r w:rsidR="00295298">
                <w:rPr>
                  <w:rFonts w:ascii="Lucida Fax" w:hAnsi="Lucida Fax"/>
                  <w:color w:val="000000" w:themeColor="text1"/>
                </w:rPr>
                <w:t>BD</w:t>
              </w:r>
            </w:ins>
            <w:r>
              <w:rPr>
                <w:rFonts w:ascii="Lucida Fax" w:hAnsi="Lucida Fax"/>
              </w:rPr>
              <w:t>.</w:t>
            </w:r>
          </w:p>
        </w:tc>
      </w:tr>
      <w:tr w:rsidR="00215C9D" w14:paraId="2D69DA15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trPrChange w:id="180" w:author="Mario López García" w:date="2017-10-09T22:37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181" w:author="Mario López García" w:date="2017-10-09T22:37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1EBD0356" w14:textId="77777777" w:rsidR="00215C9D" w:rsidRDefault="00215C9D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  <w:pPrChange w:id="182" w:author="Anita" w:date="2017-10-05T13:50:00Z">
                <w:pPr>
                  <w:spacing w:line="240" w:lineRule="auto"/>
                  <w:jc w:val="right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rPr>
                <w:rFonts w:ascii="Lucida Fax" w:hAnsi="Lucida Fax"/>
              </w:rPr>
              <w:t>Entrada</w:t>
            </w:r>
          </w:p>
        </w:tc>
        <w:tc>
          <w:tcPr>
            <w:tcW w:w="7234" w:type="dxa"/>
            <w:hideMark/>
            <w:tcPrChange w:id="183" w:author="Mario López García" w:date="2017-10-09T22:37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5435C23F" w14:textId="77777777" w:rsidR="00215C9D" w:rsidRDefault="00215C9D" w:rsidP="0029003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Datos del </w:t>
            </w:r>
            <w:r w:rsidRPr="00534481">
              <w:rPr>
                <w:rFonts w:ascii="Lucida Fax" w:hAnsi="Lucida Fax"/>
                <w:b/>
              </w:rPr>
              <w:t>USUARIO</w:t>
            </w:r>
            <w:r>
              <w:rPr>
                <w:rFonts w:ascii="Lucida Fax" w:hAnsi="Lucida Fax"/>
              </w:rPr>
              <w:t xml:space="preserve"> </w:t>
            </w:r>
            <w:r w:rsidRPr="00534481">
              <w:rPr>
                <w:rFonts w:ascii="Lucida Fax" w:hAnsi="Lucida Fax"/>
                <w:b/>
              </w:rPr>
              <w:t>BIBLIOTECARIO</w:t>
            </w:r>
            <w:r>
              <w:rPr>
                <w:rFonts w:ascii="Lucida Fax" w:hAnsi="Lucida Fax"/>
              </w:rPr>
              <w:t>.</w:t>
            </w:r>
          </w:p>
        </w:tc>
      </w:tr>
      <w:tr w:rsidR="00215C9D" w14:paraId="6432AD05" w14:textId="77777777" w:rsidTr="00975738">
        <w:trPr>
          <w:trHeight w:val="258"/>
          <w:trPrChange w:id="184" w:author="Mario López García" w:date="2017-10-09T22:37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185" w:author="Mario López García" w:date="2017-10-09T22:37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50E02062" w14:textId="77777777" w:rsidR="00215C9D" w:rsidRDefault="00215C9D">
            <w:pPr>
              <w:spacing w:line="240" w:lineRule="auto"/>
              <w:rPr>
                <w:rFonts w:ascii="Lucida Fax" w:hAnsi="Lucida Fax"/>
                <w:b w:val="0"/>
              </w:rPr>
              <w:pPrChange w:id="186" w:author="Anita" w:date="2017-10-05T13:50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</w:rPr>
              <w:t>Salida</w:t>
            </w:r>
          </w:p>
        </w:tc>
        <w:tc>
          <w:tcPr>
            <w:tcW w:w="7234" w:type="dxa"/>
            <w:hideMark/>
            <w:tcPrChange w:id="187" w:author="Mario López García" w:date="2017-10-09T22:37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414737C1" w14:textId="77777777" w:rsidR="00215C9D" w:rsidRDefault="00DC771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commentRangeStart w:id="188"/>
            <w:del w:id="189" w:author="Luis Gerardo Bonilla Ramírez" w:date="2017-10-05T18:45:00Z">
              <w:r w:rsidDel="00C82A73">
                <w:rPr>
                  <w:rFonts w:ascii="Lucida Fax" w:hAnsi="Lucida Fax"/>
                </w:rPr>
                <w:delText>---</w:delText>
              </w:r>
            </w:del>
            <w:commentRangeEnd w:id="188"/>
            <w:ins w:id="190" w:author="Luis Gerardo Bonilla Ramírez" w:date="2017-10-05T18:45:00Z">
              <w:r w:rsidR="00C82A73">
                <w:rPr>
                  <w:rFonts w:ascii="Lucida Fax" w:hAnsi="Lucida Fax"/>
                </w:rPr>
                <w:t xml:space="preserve">Mensaje de éxito o fallo al registrar </w:t>
              </w:r>
              <w:r w:rsidR="00C82A73" w:rsidRPr="00C82A73">
                <w:rPr>
                  <w:rFonts w:ascii="Lucida Fax" w:hAnsi="Lucida Fax"/>
                  <w:color w:val="FF0000"/>
                  <w:rPrChange w:id="191" w:author="Luis Gerardo Bonilla Ramírez" w:date="2017-10-05T18:45:00Z">
                    <w:rPr>
                      <w:rFonts w:ascii="Lucida Fax" w:hAnsi="Lucida Fax"/>
                    </w:rPr>
                  </w:rPrChange>
                </w:rPr>
                <w:t>Usuario</w:t>
              </w:r>
            </w:ins>
            <w:r w:rsidR="00010C40">
              <w:rPr>
                <w:rStyle w:val="Refdecomentario"/>
              </w:rPr>
              <w:commentReference w:id="188"/>
            </w:r>
          </w:p>
        </w:tc>
      </w:tr>
      <w:tr w:rsidR="00215C9D" w14:paraId="7DBA4A6D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trPrChange w:id="192" w:author="Mario López García" w:date="2017-10-09T22:37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193" w:author="Mario López García" w:date="2017-10-09T22:37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072484B8" w14:textId="77777777" w:rsidR="00215C9D" w:rsidRDefault="00215C9D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  <w:pPrChange w:id="194" w:author="Anita" w:date="2017-10-05T13:50:00Z">
                <w:pPr>
                  <w:spacing w:line="240" w:lineRule="auto"/>
                  <w:jc w:val="right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rPr>
                <w:rFonts w:ascii="Lucida Fax" w:hAnsi="Lucida Fax"/>
              </w:rPr>
              <w:t>Incluye</w:t>
            </w:r>
          </w:p>
        </w:tc>
        <w:tc>
          <w:tcPr>
            <w:tcW w:w="7234" w:type="dxa"/>
            <w:hideMark/>
            <w:tcPrChange w:id="195" w:author="Mario López García" w:date="2017-10-09T22:37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1F04298A" w14:textId="77777777" w:rsidR="00215C9D" w:rsidRDefault="00215C9D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215C9D" w14:paraId="7CC556EE" w14:textId="77777777" w:rsidTr="00975738">
        <w:trPr>
          <w:trHeight w:val="258"/>
          <w:trPrChange w:id="196" w:author="Mario López García" w:date="2017-10-09T22:37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197" w:author="Mario López García" w:date="2017-10-09T22:37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6EC639BF" w14:textId="77777777" w:rsidR="00215C9D" w:rsidRDefault="00215C9D">
            <w:pPr>
              <w:spacing w:line="240" w:lineRule="auto"/>
              <w:rPr>
                <w:rFonts w:ascii="Lucida Fax" w:hAnsi="Lucida Fax"/>
                <w:b w:val="0"/>
              </w:rPr>
              <w:pPrChange w:id="198" w:author="Anita" w:date="2017-10-05T13:50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</w:rPr>
              <w:t>Extiende</w:t>
            </w:r>
          </w:p>
        </w:tc>
        <w:tc>
          <w:tcPr>
            <w:tcW w:w="7234" w:type="dxa"/>
            <w:hideMark/>
            <w:tcPrChange w:id="199" w:author="Mario López García" w:date="2017-10-09T22:37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45A241DB" w14:textId="77777777" w:rsidR="00215C9D" w:rsidRDefault="00215C9D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215C9D" w14:paraId="5A7E1CED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trPrChange w:id="200" w:author="Mario López García" w:date="2017-10-09T22:37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201" w:author="Mario López García" w:date="2017-10-09T22:37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39A4E9A3" w14:textId="77777777" w:rsidR="00215C9D" w:rsidRDefault="00215C9D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  <w:pPrChange w:id="202" w:author="Anita" w:date="2017-10-05T13:50:00Z">
                <w:pPr>
                  <w:spacing w:line="240" w:lineRule="auto"/>
                  <w:jc w:val="right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rPr>
                <w:rFonts w:ascii="Lucida Fax" w:hAnsi="Lucida Fax"/>
              </w:rPr>
              <w:t>Prioridad</w:t>
            </w:r>
          </w:p>
        </w:tc>
        <w:tc>
          <w:tcPr>
            <w:tcW w:w="7234" w:type="dxa"/>
            <w:hideMark/>
            <w:tcPrChange w:id="203" w:author="Mario López García" w:date="2017-10-09T22:37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06A3F1C1" w14:textId="77777777" w:rsidR="00215C9D" w:rsidRDefault="00215C9D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 (Primera Fase)</w:t>
            </w:r>
          </w:p>
        </w:tc>
      </w:tr>
    </w:tbl>
    <w:p w14:paraId="3328A98F" w14:textId="77777777" w:rsidR="00856D2C" w:rsidRDefault="00856D2C"/>
    <w:p w14:paraId="39FD9749" w14:textId="77777777" w:rsidR="00856D2C" w:rsidRDefault="00856D2C">
      <w:pPr>
        <w:spacing w:line="259" w:lineRule="auto"/>
      </w:pPr>
      <w:r>
        <w:br w:type="page"/>
      </w:r>
    </w:p>
    <w:tbl>
      <w:tblPr>
        <w:tblStyle w:val="Tablanormal1"/>
        <w:tblW w:w="9639" w:type="dxa"/>
        <w:tblLook w:val="04A0" w:firstRow="1" w:lastRow="0" w:firstColumn="1" w:lastColumn="0" w:noHBand="0" w:noVBand="1"/>
        <w:tblPrChange w:id="204" w:author="Mario López García" w:date="2017-10-09T22:40:00Z">
          <w:tblPr>
            <w:tblStyle w:val="Tablaconcuadrcula"/>
            <w:tblW w:w="9639" w:type="dxa"/>
            <w:tblInd w:w="-409" w:type="dxa"/>
            <w:tblLook w:val="04A0" w:firstRow="1" w:lastRow="0" w:firstColumn="1" w:lastColumn="0" w:noHBand="0" w:noVBand="1"/>
          </w:tblPr>
        </w:tblPrChange>
      </w:tblPr>
      <w:tblGrid>
        <w:gridCol w:w="2405"/>
        <w:gridCol w:w="7234"/>
        <w:tblGridChange w:id="205">
          <w:tblGrid>
            <w:gridCol w:w="2405"/>
            <w:gridCol w:w="7234"/>
          </w:tblGrid>
        </w:tblGridChange>
      </w:tblGrid>
      <w:tr w:rsidR="00856D2C" w14:paraId="570F815A" w14:textId="77777777" w:rsidTr="00975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  <w:trPrChange w:id="206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207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50A1982C" w14:textId="77777777" w:rsidR="00856D2C" w:rsidRDefault="00856D2C">
            <w:pPr>
              <w:spacing w:line="240" w:lineRule="auto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  <w:pPrChange w:id="208" w:author="Anita" w:date="2017-10-05T14:14:00Z">
                <w:pPr>
                  <w:spacing w:line="240" w:lineRule="auto"/>
                  <w:jc w:val="right"/>
    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  </w:pPr>
              </w:pPrChange>
            </w:pPr>
            <w:r>
              <w:rPr>
                <w:rFonts w:ascii="Lucida Fax" w:hAnsi="Lucida Fax"/>
              </w:rPr>
              <w:t>ID</w:t>
            </w:r>
          </w:p>
        </w:tc>
        <w:tc>
          <w:tcPr>
            <w:tcW w:w="7234" w:type="dxa"/>
            <w:hideMark/>
            <w:tcPrChange w:id="209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6257A2DA" w14:textId="77777777" w:rsidR="00856D2C" w:rsidRDefault="000634CD" w:rsidP="008C789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</w:t>
            </w:r>
            <w:del w:id="210" w:author="Luis Gerardo Bonilla Ramírez" w:date="2017-10-05T18:46:00Z">
              <w:r w:rsidDel="00C82A73">
                <w:rPr>
                  <w:rFonts w:ascii="Lucida Fax" w:hAnsi="Lucida Fax"/>
                  <w:color w:val="FF0000"/>
                </w:rPr>
                <w:delText>as</w:delText>
              </w:r>
            </w:del>
            <w:r>
              <w:rPr>
                <w:rFonts w:ascii="Lucida Fax" w:hAnsi="Lucida Fax"/>
                <w:color w:val="FF0000"/>
              </w:rPr>
              <w:t>U</w:t>
            </w:r>
            <w:del w:id="211" w:author="Luis Gerardo Bonilla Ramírez" w:date="2017-10-05T18:46:00Z">
              <w:r w:rsidDel="00C82A73">
                <w:rPr>
                  <w:rFonts w:ascii="Lucida Fax" w:hAnsi="Lucida Fax"/>
                  <w:color w:val="FF0000"/>
                </w:rPr>
                <w:delText>s</w:delText>
              </w:r>
            </w:del>
            <w:r>
              <w:rPr>
                <w:rFonts w:ascii="Lucida Fax" w:hAnsi="Lucida Fax"/>
                <w:color w:val="FF0000"/>
              </w:rPr>
              <w:t>3</w:t>
            </w:r>
          </w:p>
        </w:tc>
      </w:tr>
      <w:tr w:rsidR="00C27F7A" w14:paraId="32AB9BA5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trPrChange w:id="212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PrChange w:id="213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</w:tcPr>
            </w:tcPrChange>
          </w:tcPr>
          <w:p w14:paraId="08E232B7" w14:textId="77777777" w:rsidR="00C27F7A" w:rsidRDefault="00C27F7A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  <w:pPrChange w:id="214" w:author="Anita" w:date="2017-10-05T14:14:00Z">
                <w:pPr>
                  <w:spacing w:line="240" w:lineRule="auto"/>
                  <w:jc w:val="right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rPr>
                <w:rFonts w:ascii="Lucida Fax" w:hAnsi="Lucida Fax"/>
              </w:rPr>
              <w:t>Autor</w:t>
            </w:r>
          </w:p>
        </w:tc>
        <w:tc>
          <w:tcPr>
            <w:tcW w:w="7234" w:type="dxa"/>
            <w:tcPrChange w:id="215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</w:tcPr>
            </w:tcPrChange>
          </w:tcPr>
          <w:p w14:paraId="68C041DD" w14:textId="77777777" w:rsidR="00C27F7A" w:rsidRPr="00C27F7A" w:rsidRDefault="00C27F7A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 w:rsidRPr="00C27F7A">
              <w:rPr>
                <w:rFonts w:ascii="Lucida Fax" w:hAnsi="Lucida Fax"/>
              </w:rPr>
              <w:t>Luis Gerardo Bonilla Ramírez</w:t>
            </w:r>
          </w:p>
        </w:tc>
      </w:tr>
      <w:tr w:rsidR="00856D2C" w14:paraId="685766DD" w14:textId="77777777" w:rsidTr="00975738">
        <w:trPr>
          <w:trHeight w:val="243"/>
          <w:trPrChange w:id="216" w:author="Mario López García" w:date="2017-10-09T22:40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217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7C7ED30B" w14:textId="77777777" w:rsidR="00856D2C" w:rsidRDefault="00856D2C">
            <w:pPr>
              <w:spacing w:line="240" w:lineRule="auto"/>
              <w:rPr>
                <w:rFonts w:ascii="Lucida Fax" w:hAnsi="Lucida Fax"/>
                <w:b w:val="0"/>
              </w:rPr>
              <w:pPrChange w:id="218" w:author="Anita" w:date="2017-10-05T14:14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</w:rPr>
              <w:t>Nombre</w:t>
            </w:r>
          </w:p>
        </w:tc>
        <w:tc>
          <w:tcPr>
            <w:tcW w:w="7234" w:type="dxa"/>
            <w:hideMark/>
            <w:tcPrChange w:id="219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28733F7D" w14:textId="77777777" w:rsidR="00856D2C" w:rsidRDefault="00D634AB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Búsqueda de</w:t>
            </w:r>
            <w:r w:rsidR="000634CD">
              <w:rPr>
                <w:rFonts w:ascii="Lucida Fax" w:hAnsi="Lucida Fax"/>
              </w:rPr>
              <w:t xml:space="preserve"> Usuario</w:t>
            </w:r>
            <w:r>
              <w:rPr>
                <w:rFonts w:ascii="Lucida Fax" w:hAnsi="Lucida Fax"/>
              </w:rPr>
              <w:t xml:space="preserve"> de</w:t>
            </w:r>
            <w:r w:rsidR="000634CD">
              <w:rPr>
                <w:rFonts w:ascii="Lucida Fax" w:hAnsi="Lucida Fax"/>
              </w:rPr>
              <w:t xml:space="preserve"> Biblioteca</w:t>
            </w:r>
          </w:p>
        </w:tc>
      </w:tr>
      <w:tr w:rsidR="00856D2C" w14:paraId="556BE5E2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trPrChange w:id="220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221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7C121EEC" w14:textId="77777777" w:rsidR="00856D2C" w:rsidRDefault="00856D2C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  <w:pPrChange w:id="222" w:author="Anita" w:date="2017-10-05T14:14:00Z">
                <w:pPr>
                  <w:spacing w:line="240" w:lineRule="auto"/>
                  <w:jc w:val="right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rPr>
                <w:rFonts w:ascii="Lucida Fax" w:hAnsi="Lucida Fax"/>
              </w:rPr>
              <w:t>Fecha de Creación</w:t>
            </w:r>
          </w:p>
        </w:tc>
        <w:tc>
          <w:tcPr>
            <w:tcW w:w="7234" w:type="dxa"/>
            <w:hideMark/>
            <w:tcPrChange w:id="223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5E39407D" w14:textId="77777777" w:rsidR="00856D2C" w:rsidRDefault="00856D2C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02/10/</w:t>
            </w:r>
            <w:r w:rsidR="00C27F7A">
              <w:rPr>
                <w:rFonts w:ascii="Lucida Fax" w:hAnsi="Lucida Fax"/>
              </w:rPr>
              <w:t>20</w:t>
            </w:r>
            <w:r>
              <w:rPr>
                <w:rFonts w:ascii="Lucida Fax" w:hAnsi="Lucida Fax"/>
              </w:rPr>
              <w:t>17</w:t>
            </w:r>
          </w:p>
        </w:tc>
      </w:tr>
      <w:tr w:rsidR="00C27F7A" w14:paraId="5FCFF2DD" w14:textId="77777777" w:rsidTr="00975738">
        <w:trPr>
          <w:trHeight w:val="258"/>
          <w:trPrChange w:id="224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PrChange w:id="225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</w:tcPr>
            </w:tcPrChange>
          </w:tcPr>
          <w:p w14:paraId="275EED37" w14:textId="77777777" w:rsidR="00C27F7A" w:rsidRDefault="00C27F7A">
            <w:pPr>
              <w:spacing w:line="240" w:lineRule="auto"/>
              <w:rPr>
                <w:rFonts w:ascii="Lucida Fax" w:hAnsi="Lucida Fax"/>
                <w:b w:val="0"/>
              </w:rPr>
              <w:pPrChange w:id="226" w:author="Anita" w:date="2017-10-05T14:14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</w:rPr>
              <w:t>Fecha de Modificación</w:t>
            </w:r>
          </w:p>
        </w:tc>
        <w:tc>
          <w:tcPr>
            <w:tcW w:w="7234" w:type="dxa"/>
            <w:tcPrChange w:id="227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</w:tcPr>
            </w:tcPrChange>
          </w:tcPr>
          <w:p w14:paraId="7FBF0FD9" w14:textId="77777777" w:rsidR="00C27F7A" w:rsidRDefault="00C27F7A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</w:t>
            </w:r>
            <w:ins w:id="228" w:author="Luis Gerardo Bonilla Ramírez" w:date="2017-10-05T18:46:00Z">
              <w:r w:rsidR="00C82A73">
                <w:rPr>
                  <w:rFonts w:ascii="Lucida Fax" w:hAnsi="Lucida Fax"/>
                </w:rPr>
                <w:t>5</w:t>
              </w:r>
            </w:ins>
            <w:del w:id="229" w:author="Luis Gerardo Bonilla Ramírez" w:date="2017-10-05T18:46:00Z">
              <w:r w:rsidDel="00C82A73">
                <w:rPr>
                  <w:rFonts w:ascii="Lucida Fax" w:hAnsi="Lucida Fax"/>
                </w:rPr>
                <w:delText>2</w:delText>
              </w:r>
            </w:del>
            <w:r>
              <w:rPr>
                <w:rFonts w:ascii="Lucida Fax" w:hAnsi="Lucida Fax"/>
              </w:rPr>
              <w:t>/10/2017</w:t>
            </w:r>
          </w:p>
        </w:tc>
      </w:tr>
      <w:tr w:rsidR="00856D2C" w14:paraId="036A5192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trPrChange w:id="230" w:author="Mario López García" w:date="2017-10-09T22:40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231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47A4EC04" w14:textId="77777777" w:rsidR="00856D2C" w:rsidRDefault="00856D2C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  <w:pPrChange w:id="232" w:author="Anita" w:date="2017-10-05T14:14:00Z">
                <w:pPr>
                  <w:spacing w:line="240" w:lineRule="auto"/>
                  <w:jc w:val="right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rPr>
                <w:rFonts w:ascii="Lucida Fax" w:hAnsi="Lucida Fax"/>
              </w:rPr>
              <w:t>Versión</w:t>
            </w:r>
          </w:p>
        </w:tc>
        <w:tc>
          <w:tcPr>
            <w:tcW w:w="7234" w:type="dxa"/>
            <w:hideMark/>
            <w:tcPrChange w:id="233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1CFF263A" w14:textId="77777777" w:rsidR="00856D2C" w:rsidRDefault="00856D2C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1.0.</w:t>
            </w:r>
            <w:ins w:id="234" w:author="Luis Gerardo Bonilla Ramírez" w:date="2017-10-05T18:46:00Z">
              <w:r w:rsidR="00C82A73">
                <w:rPr>
                  <w:rFonts w:ascii="Lucida Fax" w:hAnsi="Lucida Fax"/>
                </w:rPr>
                <w:t>1</w:t>
              </w:r>
            </w:ins>
            <w:del w:id="235" w:author="Luis Gerardo Bonilla Ramírez" w:date="2017-10-05T18:46:00Z">
              <w:r w:rsidDel="00C82A73">
                <w:rPr>
                  <w:rFonts w:ascii="Lucida Fax" w:hAnsi="Lucida Fax"/>
                </w:rPr>
                <w:delText>0</w:delText>
              </w:r>
            </w:del>
          </w:p>
        </w:tc>
      </w:tr>
      <w:tr w:rsidR="00856D2C" w14:paraId="6D8B4C47" w14:textId="77777777" w:rsidTr="00975738">
        <w:trPr>
          <w:trHeight w:val="243"/>
          <w:trPrChange w:id="236" w:author="Mario López García" w:date="2017-10-09T22:40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237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20C800FE" w14:textId="77777777" w:rsidR="00856D2C" w:rsidRDefault="00856D2C">
            <w:pPr>
              <w:spacing w:line="240" w:lineRule="auto"/>
              <w:rPr>
                <w:rFonts w:ascii="Lucida Fax" w:hAnsi="Lucida Fax"/>
                <w:b w:val="0"/>
              </w:rPr>
              <w:pPrChange w:id="238" w:author="Anita" w:date="2017-10-05T14:14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</w:rPr>
              <w:t>Actores</w:t>
            </w:r>
          </w:p>
        </w:tc>
        <w:tc>
          <w:tcPr>
            <w:tcW w:w="7234" w:type="dxa"/>
            <w:hideMark/>
            <w:tcPrChange w:id="239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33DAD788" w14:textId="77777777" w:rsidR="00856D2C" w:rsidRPr="00856D2C" w:rsidRDefault="00856D2C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 w:rsidRPr="00856D2C">
              <w:rPr>
                <w:rFonts w:ascii="Lucida Fax" w:hAnsi="Lucida Fax"/>
                <w:b/>
              </w:rPr>
              <w:t>Usuario Administrativo</w:t>
            </w:r>
            <w:r w:rsidRPr="00856D2C">
              <w:rPr>
                <w:rFonts w:ascii="Lucida Fax" w:hAnsi="Lucida Fax"/>
              </w:rPr>
              <w:t>.</w:t>
            </w:r>
          </w:p>
        </w:tc>
      </w:tr>
      <w:tr w:rsidR="00856D2C" w14:paraId="289157BC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trPrChange w:id="240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241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13FA31C3" w14:textId="77777777" w:rsidR="00856D2C" w:rsidRDefault="00856D2C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  <w:pPrChange w:id="242" w:author="Anita" w:date="2017-10-05T14:14:00Z">
                <w:pPr>
                  <w:spacing w:line="240" w:lineRule="auto"/>
                  <w:jc w:val="right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rPr>
                <w:rFonts w:ascii="Lucida Fax" w:hAnsi="Lucida Fax"/>
              </w:rPr>
              <w:t>Descripción</w:t>
            </w:r>
          </w:p>
        </w:tc>
        <w:tc>
          <w:tcPr>
            <w:tcW w:w="7234" w:type="dxa"/>
            <w:hideMark/>
            <w:tcPrChange w:id="243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0053C3F6" w14:textId="77777777" w:rsidR="00856D2C" w:rsidRDefault="00856D2C" w:rsidP="003B703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El </w:t>
            </w:r>
            <w:r w:rsidRPr="00856D2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</w:t>
            </w:r>
            <w:r w:rsidR="003B7030">
              <w:rPr>
                <w:rFonts w:ascii="Lucida Fax" w:hAnsi="Lucida Fax"/>
              </w:rPr>
              <w:t xml:space="preserve">realizará una búsqueda </w:t>
            </w:r>
            <w:r w:rsidR="000634CD">
              <w:rPr>
                <w:rFonts w:ascii="Lucida Fax" w:hAnsi="Lucida Fax"/>
              </w:rPr>
              <w:t>de</w:t>
            </w:r>
            <w:r>
              <w:rPr>
                <w:rFonts w:ascii="Lucida Fax" w:hAnsi="Lucida Fax"/>
              </w:rPr>
              <w:t xml:space="preserve"> </w:t>
            </w:r>
            <w:r w:rsidR="000634CD">
              <w:rPr>
                <w:rFonts w:ascii="Lucida Fax" w:hAnsi="Lucida Fax"/>
                <w:b/>
              </w:rPr>
              <w:t>USUARIO BIBLIOTECA</w:t>
            </w:r>
            <w:r>
              <w:rPr>
                <w:rFonts w:ascii="Lucida Fax" w:hAnsi="Lucida Fax"/>
              </w:rPr>
              <w:t>.</w:t>
            </w:r>
          </w:p>
        </w:tc>
      </w:tr>
      <w:tr w:rsidR="00856D2C" w14:paraId="0A924876" w14:textId="77777777" w:rsidTr="00975738">
        <w:trPr>
          <w:trHeight w:val="243"/>
          <w:trPrChange w:id="244" w:author="Mario López García" w:date="2017-10-09T22:40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245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6ADF96F2" w14:textId="77777777" w:rsidR="00856D2C" w:rsidRDefault="00856D2C">
            <w:pPr>
              <w:spacing w:line="240" w:lineRule="auto"/>
              <w:rPr>
                <w:rFonts w:ascii="Lucida Fax" w:hAnsi="Lucida Fax"/>
                <w:b w:val="0"/>
              </w:rPr>
              <w:pPrChange w:id="246" w:author="Anita" w:date="2017-10-05T14:14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</w:rPr>
              <w:t>Precondición</w:t>
            </w:r>
          </w:p>
        </w:tc>
        <w:tc>
          <w:tcPr>
            <w:tcW w:w="7234" w:type="dxa"/>
            <w:hideMark/>
            <w:tcPrChange w:id="247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1EAEAD5D" w14:textId="77777777" w:rsidR="00856D2C" w:rsidRDefault="000634CD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</w:t>
            </w:r>
            <w:r w:rsidR="00856D2C">
              <w:rPr>
                <w:rFonts w:ascii="Lucida Fax" w:hAnsi="Lucida Fax"/>
              </w:rPr>
              <w:t xml:space="preserve">. El </w:t>
            </w:r>
            <w:r w:rsidR="00856D2C" w:rsidRPr="00BE2510">
              <w:rPr>
                <w:rFonts w:ascii="Lucida Fax" w:hAnsi="Lucida Fax"/>
                <w:b/>
              </w:rPr>
              <w:t>ACTOR</w:t>
            </w:r>
            <w:r w:rsidR="00856D2C">
              <w:rPr>
                <w:rFonts w:ascii="Lucida Fax" w:hAnsi="Lucida Fax"/>
              </w:rPr>
              <w:t xml:space="preserve"> debe tener iniciada sesión.</w:t>
            </w:r>
          </w:p>
          <w:p w14:paraId="2E3D8E8B" w14:textId="77777777" w:rsidR="00856D2C" w:rsidRDefault="00856D2C" w:rsidP="00D634A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El </w:t>
            </w:r>
            <w:r w:rsidRPr="005D63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deberá presionar el botón: </w:t>
            </w:r>
            <w:r w:rsidR="00D634AB">
              <w:rPr>
                <w:rFonts w:ascii="Lucida Fax" w:hAnsi="Lucida Fax"/>
                <w:color w:val="FF0000"/>
              </w:rPr>
              <w:t>Buscar</w:t>
            </w:r>
            <w:r w:rsidRPr="000634CD">
              <w:rPr>
                <w:rFonts w:ascii="Lucida Fax" w:hAnsi="Lucida Fax"/>
                <w:color w:val="FF0000"/>
              </w:rPr>
              <w:t xml:space="preserve"> </w:t>
            </w:r>
            <w:r w:rsidRPr="003E6066">
              <w:rPr>
                <w:rFonts w:ascii="Lucida Fax" w:hAnsi="Lucida Fax"/>
                <w:color w:val="FF0000"/>
              </w:rPr>
              <w:t>Usuario</w:t>
            </w:r>
          </w:p>
        </w:tc>
      </w:tr>
      <w:tr w:rsidR="00856D2C" w14:paraId="322AE4EB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trPrChange w:id="248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249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28F281CE" w14:textId="77777777" w:rsidR="00856D2C" w:rsidRDefault="00856D2C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  <w:pPrChange w:id="250" w:author="Anita" w:date="2017-10-05T14:14:00Z">
                <w:pPr>
                  <w:spacing w:line="240" w:lineRule="auto"/>
                  <w:jc w:val="right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rPr>
                <w:rFonts w:ascii="Lucida Fax" w:hAnsi="Lucida Fax"/>
              </w:rPr>
              <w:t>Flujo normal</w:t>
            </w:r>
          </w:p>
        </w:tc>
        <w:tc>
          <w:tcPr>
            <w:tcW w:w="7234" w:type="dxa"/>
            <w:hideMark/>
            <w:tcPrChange w:id="251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7A6A7261" w14:textId="77777777" w:rsidR="00856D2C" w:rsidRDefault="00856D2C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página de</w:t>
            </w:r>
            <w:r w:rsidR="00E21A35">
              <w:rPr>
                <w:rFonts w:ascii="Lucida Fax" w:hAnsi="Lucida Fax"/>
              </w:rPr>
              <w:t xml:space="preserve"> </w:t>
            </w:r>
            <w:r w:rsidR="00E21A35" w:rsidRPr="00E21A35">
              <w:rPr>
                <w:rFonts w:ascii="Lucida Fax" w:hAnsi="Lucida Fax"/>
                <w:color w:val="FF0000"/>
              </w:rPr>
              <w:t>Búsqueda de Usuario</w:t>
            </w:r>
            <w:r>
              <w:rPr>
                <w:rFonts w:ascii="Lucida Fax" w:hAnsi="Lucida Fax"/>
              </w:rPr>
              <w:t>.</w:t>
            </w:r>
          </w:p>
          <w:p w14:paraId="60B2FC6E" w14:textId="77777777" w:rsidR="00856D2C" w:rsidRDefault="00856D2C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</w:t>
            </w:r>
            <w:r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</w:t>
            </w:r>
            <w:r w:rsidR="00E21A35">
              <w:rPr>
                <w:rFonts w:ascii="Lucida Fax" w:hAnsi="Lucida Fax"/>
              </w:rPr>
              <w:t>ingresa la matrícula, número de personal o</w:t>
            </w:r>
            <w:r w:rsidR="00E21A35">
              <w:rPr>
                <w:rFonts w:ascii="Lucida Fax" w:hAnsi="Lucida Fax"/>
              </w:rPr>
              <w:br/>
              <w:t xml:space="preserve">    nombre del usuario a buscar en el campo de búsqueda. </w:t>
            </w:r>
          </w:p>
          <w:p w14:paraId="4D8AF847" w14:textId="77777777" w:rsidR="00856D2C" w:rsidRDefault="00856D2C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</w:t>
            </w:r>
            <w:r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presiona el botón </w:t>
            </w:r>
            <w:r w:rsidR="00E21A35" w:rsidRPr="00E21A35">
              <w:rPr>
                <w:rFonts w:ascii="Lucida Fax" w:hAnsi="Lucida Fax"/>
                <w:color w:val="FF0000"/>
              </w:rPr>
              <w:t>Buscar</w:t>
            </w:r>
            <w:ins w:id="252" w:author="Anita" w:date="2017-10-05T14:10:00Z">
              <w:r w:rsidR="00667F33">
                <w:rPr>
                  <w:rFonts w:ascii="Lucida Fax" w:hAnsi="Lucida Fax"/>
                  <w:color w:val="FF0000"/>
                </w:rPr>
                <w:t xml:space="preserve"> </w:t>
              </w:r>
            </w:ins>
            <w:ins w:id="253" w:author="Luis Gerardo Bonilla Ramírez" w:date="2017-10-05T18:47:00Z">
              <w:r w:rsidR="00C82A73">
                <w:rPr>
                  <w:rFonts w:ascii="Lucida Fax" w:hAnsi="Lucida Fax"/>
                  <w:color w:val="FF0000"/>
                </w:rPr>
                <w:t>Usuario</w:t>
              </w:r>
            </w:ins>
            <w:r>
              <w:rPr>
                <w:rFonts w:ascii="Lucida Fax" w:hAnsi="Lucida Fax"/>
              </w:rPr>
              <w:t>.</w:t>
            </w:r>
          </w:p>
          <w:p w14:paraId="6763A058" w14:textId="53DDDBE6" w:rsidR="00E21A35" w:rsidRDefault="00E21A35" w:rsidP="00E21A3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relaciona el dato ingresado con los existentes</w:t>
            </w:r>
            <w:r>
              <w:rPr>
                <w:rFonts w:ascii="Lucida Fax" w:hAnsi="Lucida Fax"/>
              </w:rPr>
              <w:br/>
              <w:t xml:space="preserve">    en la </w:t>
            </w:r>
            <w:del w:id="254" w:author="Mario López García" w:date="2017-10-07T20:00:00Z">
              <w:r w:rsidDel="00295298">
                <w:rPr>
                  <w:rFonts w:ascii="Lucida Fax" w:hAnsi="Lucida Fax"/>
                </w:rPr>
                <w:delText>Base de Datos</w:delText>
              </w:r>
            </w:del>
            <w:ins w:id="255" w:author="Mario López García" w:date="2017-10-07T20:00:00Z">
              <w:r w:rsidR="00295298">
                <w:rPr>
                  <w:rFonts w:ascii="Lucida Fax" w:hAnsi="Lucida Fax"/>
                </w:rPr>
                <w:t>BD</w:t>
              </w:r>
            </w:ins>
            <w:r w:rsidR="00856D2C">
              <w:rPr>
                <w:rFonts w:ascii="Lucida Fax" w:hAnsi="Lucida Fax"/>
              </w:rPr>
              <w:t>.</w:t>
            </w:r>
          </w:p>
          <w:p w14:paraId="740B4707" w14:textId="77777777" w:rsidR="00E21A35" w:rsidRDefault="00E21A35" w:rsidP="00E21A3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5.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muestra el o los usuarios relacionados con el</w:t>
            </w:r>
            <w:r>
              <w:rPr>
                <w:rFonts w:ascii="Lucida Fax" w:hAnsi="Lucida Fax"/>
              </w:rPr>
              <w:br/>
              <w:t xml:space="preserve">    dato ingresado.</w:t>
            </w:r>
          </w:p>
          <w:p w14:paraId="6FB0C96E" w14:textId="77777777" w:rsidR="00E21A35" w:rsidRDefault="00E21A35" w:rsidP="00E21A3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6. </w:t>
            </w:r>
            <w:r w:rsidRPr="00E21A35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el usuario que desea.</w:t>
            </w:r>
          </w:p>
          <w:p w14:paraId="6C2C84C2" w14:textId="77777777" w:rsidR="00856D2C" w:rsidRDefault="00856D2C" w:rsidP="00E21A3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56" w:author="Anita" w:date="2017-10-05T14:11:00Z"/>
                <w:rFonts w:ascii="Lucida Fax" w:hAnsi="Lucida Fax"/>
              </w:rPr>
            </w:pPr>
            <w:r>
              <w:rPr>
                <w:rFonts w:ascii="Lucida Fax" w:hAnsi="Lucida Fax"/>
              </w:rPr>
              <w:t>{ex1, ex2}</w:t>
            </w:r>
          </w:p>
          <w:p w14:paraId="02EDF3CD" w14:textId="77777777" w:rsidR="00667F33" w:rsidRDefault="00C82A73" w:rsidP="00E21A3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57" w:author="Anita" w:date="2017-10-05T14:11:00Z"/>
                <w:rFonts w:ascii="Lucida Fax" w:hAnsi="Lucida Fax"/>
              </w:rPr>
            </w:pPr>
            <w:ins w:id="258" w:author="Luis Gerardo Bonilla Ramírez" w:date="2017-10-05T18:47:00Z">
              <w:r>
                <w:rPr>
                  <w:rFonts w:ascii="Lucida Fax" w:hAnsi="Lucida Fax"/>
                </w:rPr>
                <w:t xml:space="preserve">7. </w:t>
              </w:r>
              <w:r w:rsidRPr="00C82A73">
                <w:rPr>
                  <w:rFonts w:ascii="Lucida Fax" w:hAnsi="Lucida Fax"/>
                  <w:b/>
                  <w:rPrChange w:id="259" w:author="Luis Gerardo Bonilla Ramírez" w:date="2017-10-05T18:47:00Z">
                    <w:rPr>
                      <w:rFonts w:ascii="Lucida Fax" w:hAnsi="Lucida Fax"/>
                    </w:rPr>
                  </w:rPrChange>
                </w:rPr>
                <w:t>SISTEMA</w:t>
              </w:r>
              <w:r>
                <w:rPr>
                  <w:rFonts w:ascii="Lucida Fax" w:hAnsi="Lucida Fax"/>
                  <w:b/>
                </w:rPr>
                <w:t xml:space="preserve"> </w:t>
              </w:r>
              <w:r w:rsidRPr="00F813A9">
                <w:rPr>
                  <w:rFonts w:ascii="Lucida Fax" w:hAnsi="Lucida Fax"/>
                  <w:rPrChange w:id="260" w:author="Luis Gerardo Bonilla Ramírez" w:date="2017-10-05T18:47:00Z">
                    <w:rPr>
                      <w:rFonts w:ascii="Lucida Fax" w:hAnsi="Lucida Fax"/>
                      <w:b/>
                    </w:rPr>
                  </w:rPrChange>
                </w:rPr>
                <w:t xml:space="preserve">muestra los datos del </w:t>
              </w:r>
              <w:r w:rsidRPr="00F813A9">
                <w:rPr>
                  <w:rFonts w:ascii="Lucida Fax" w:hAnsi="Lucida Fax"/>
                  <w:color w:val="FF0000"/>
                  <w:rPrChange w:id="261" w:author="Luis Gerardo Bonilla Ramírez" w:date="2017-10-05T18:48:00Z">
                    <w:rPr>
                      <w:rFonts w:ascii="Lucida Fax" w:hAnsi="Lucida Fax"/>
                      <w:b/>
                    </w:rPr>
                  </w:rPrChange>
                </w:rPr>
                <w:t>Usuario</w:t>
              </w:r>
            </w:ins>
            <w:ins w:id="262" w:author="Luis Gerardo Bonilla Ramírez" w:date="2017-10-05T18:48:00Z">
              <w:r w:rsidR="00F813A9">
                <w:rPr>
                  <w:rFonts w:ascii="Lucida Fax" w:hAnsi="Lucida Fax"/>
                </w:rPr>
                <w:t>.</w:t>
              </w:r>
            </w:ins>
          </w:p>
          <w:p w14:paraId="7DAEB38B" w14:textId="77777777" w:rsidR="00667F33" w:rsidRDefault="00667F33" w:rsidP="00E21A3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</w:p>
        </w:tc>
      </w:tr>
      <w:tr w:rsidR="00856D2C" w14:paraId="6A83BEE8" w14:textId="77777777" w:rsidTr="00975738">
        <w:trPr>
          <w:trHeight w:val="180"/>
          <w:trPrChange w:id="263" w:author="Mario López García" w:date="2017-10-09T22:40:00Z">
            <w:trPr>
              <w:trHeight w:val="18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264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329CDADF" w14:textId="77777777" w:rsidR="00856D2C" w:rsidRDefault="00856D2C">
            <w:pPr>
              <w:spacing w:line="240" w:lineRule="auto"/>
              <w:rPr>
                <w:rFonts w:ascii="Lucida Fax" w:hAnsi="Lucida Fax"/>
                <w:b w:val="0"/>
              </w:rPr>
              <w:pPrChange w:id="265" w:author="Anita" w:date="2017-10-05T14:14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</w:rPr>
              <w:t>Flujo alterno</w:t>
            </w:r>
          </w:p>
        </w:tc>
        <w:tc>
          <w:tcPr>
            <w:tcW w:w="7234" w:type="dxa"/>
            <w:hideMark/>
            <w:tcPrChange w:id="266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46856C23" w14:textId="77777777" w:rsidR="00856D2C" w:rsidRPr="00F75AA4" w:rsidRDefault="00856D2C" w:rsidP="00F75AA4">
            <w:pPr>
              <w:pStyle w:val="Prrafodelista"/>
              <w:numPr>
                <w:ilvl w:val="1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 w:rsidRPr="00F75AA4">
              <w:rPr>
                <w:rFonts w:ascii="Lucida Fax" w:hAnsi="Lucida Fax"/>
              </w:rPr>
              <w:t xml:space="preserve">El </w:t>
            </w:r>
            <w:r w:rsidRPr="00F75AA4">
              <w:rPr>
                <w:rFonts w:ascii="Lucida Fax" w:hAnsi="Lucida Fax"/>
                <w:b/>
              </w:rPr>
              <w:t>ACTOR</w:t>
            </w:r>
            <w:r w:rsidRPr="00F75AA4">
              <w:rPr>
                <w:rFonts w:ascii="Lucida Fax" w:hAnsi="Lucida Fax"/>
              </w:rPr>
              <w:t xml:space="preserve"> selecciona el botón </w:t>
            </w:r>
            <w:r w:rsidRPr="00F75AA4">
              <w:rPr>
                <w:rFonts w:ascii="Lucida Fax" w:hAnsi="Lucida Fax"/>
                <w:color w:val="FF0000"/>
              </w:rPr>
              <w:t>salir</w:t>
            </w:r>
            <w:r w:rsidRPr="00F75AA4">
              <w:rPr>
                <w:rFonts w:ascii="Lucida Fax" w:hAnsi="Lucida Fax"/>
              </w:rPr>
              <w:t>.</w:t>
            </w:r>
          </w:p>
          <w:p w14:paraId="07924D5D" w14:textId="77777777" w:rsidR="00856D2C" w:rsidRPr="00697054" w:rsidRDefault="00856D2C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</w:t>
            </w:r>
            <w:r w:rsidR="00F75AA4">
              <w:rPr>
                <w:rFonts w:ascii="Lucida Fax" w:hAnsi="Lucida Fax"/>
              </w:rPr>
              <w:t>3</w:t>
            </w:r>
            <w:r>
              <w:rPr>
                <w:rFonts w:ascii="Lucida Fax" w:hAnsi="Lucida Fax"/>
              </w:rPr>
              <w:t xml:space="preserve">.1.1 </w:t>
            </w:r>
            <w:r w:rsidRPr="00697054">
              <w:rPr>
                <w:rFonts w:ascii="Lucida Fax" w:hAnsi="Lucida Fax"/>
              </w:rPr>
              <w:t xml:space="preserve">El </w:t>
            </w:r>
            <w:r w:rsidR="00F562BF">
              <w:rPr>
                <w:rFonts w:ascii="Lucida Fax" w:hAnsi="Lucida Fax"/>
                <w:b/>
              </w:rPr>
              <w:t>SISTEMA</w:t>
            </w:r>
            <w:r w:rsidRPr="00697054">
              <w:rPr>
                <w:rFonts w:ascii="Lucida Fax" w:hAnsi="Lucida Fax"/>
              </w:rPr>
              <w:t xml:space="preserve"> carga la p</w:t>
            </w:r>
            <w:r>
              <w:rPr>
                <w:rFonts w:ascii="Lucida Fax" w:hAnsi="Lucida Fax"/>
              </w:rPr>
              <w:t>ágina anterior (Termina caso de</w:t>
            </w:r>
            <w:r>
              <w:rPr>
                <w:rFonts w:ascii="Lucida Fax" w:hAnsi="Lucida Fax"/>
              </w:rPr>
              <w:br/>
              <w:t xml:space="preserve">           </w:t>
            </w:r>
            <w:r w:rsidRPr="00697054">
              <w:rPr>
                <w:rFonts w:ascii="Lucida Fax" w:hAnsi="Lucida Fax"/>
              </w:rPr>
              <w:t>uso).</w:t>
            </w:r>
          </w:p>
          <w:p w14:paraId="12AEA9AD" w14:textId="0149E5A5" w:rsidR="00856D2C" w:rsidRDefault="00856D2C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4.1 La </w:t>
            </w:r>
            <w:r w:rsidR="00F562BF">
              <w:rPr>
                <w:rFonts w:ascii="Lucida Fax" w:hAnsi="Lucida Fax"/>
                <w:b/>
              </w:rPr>
              <w:t>SISTEMA</w:t>
            </w:r>
            <w:r w:rsidR="00F75AA4">
              <w:rPr>
                <w:rFonts w:ascii="Lucida Fax" w:hAnsi="Lucida Fax"/>
              </w:rPr>
              <w:t xml:space="preserve"> no encuentra relación entre el dato</w:t>
            </w:r>
            <w:r w:rsidR="00F75AA4">
              <w:rPr>
                <w:rFonts w:ascii="Lucida Fax" w:hAnsi="Lucida Fax"/>
              </w:rPr>
              <w:br/>
              <w:t xml:space="preserve">      ingresado y los existentes en la </w:t>
            </w:r>
            <w:del w:id="267" w:author="Mario López García" w:date="2017-10-07T20:00:00Z">
              <w:r w:rsidR="00F75AA4" w:rsidDel="00295298">
                <w:rPr>
                  <w:rFonts w:ascii="Lucida Fax" w:hAnsi="Lucida Fax"/>
                </w:rPr>
                <w:delText>Base de Datos</w:delText>
              </w:r>
            </w:del>
            <w:ins w:id="268" w:author="Mario López García" w:date="2017-10-07T20:00:00Z">
              <w:r w:rsidR="00295298">
                <w:rPr>
                  <w:rFonts w:ascii="Lucida Fax" w:hAnsi="Lucida Fax"/>
                </w:rPr>
                <w:t>BD</w:t>
              </w:r>
            </w:ins>
            <w:r>
              <w:rPr>
                <w:rFonts w:ascii="Lucida Fax" w:hAnsi="Lucida Fax"/>
              </w:rPr>
              <w:t>.</w:t>
            </w:r>
          </w:p>
          <w:p w14:paraId="51B010DD" w14:textId="77777777" w:rsidR="00856D2C" w:rsidRPr="00697054" w:rsidRDefault="00F75AA4" w:rsidP="00667F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</w:t>
            </w:r>
            <w:r w:rsidR="00856D2C">
              <w:rPr>
                <w:rFonts w:ascii="Lucida Fax" w:hAnsi="Lucida Fax"/>
              </w:rPr>
              <w:t xml:space="preserve">4.1.1 </w:t>
            </w:r>
            <w:del w:id="269" w:author="Anita" w:date="2017-10-05T14:12:00Z">
              <w:r w:rsidR="00856D2C" w:rsidDel="00667F33">
                <w:rPr>
                  <w:rFonts w:ascii="Lucida Fax" w:hAnsi="Lucida Fax"/>
                </w:rPr>
                <w:delText xml:space="preserve">La </w:delText>
              </w:r>
            </w:del>
            <w:ins w:id="270" w:author="Anita" w:date="2017-10-05T14:12:00Z">
              <w:r w:rsidR="00667F33">
                <w:rPr>
                  <w:rFonts w:ascii="Lucida Fax" w:hAnsi="Lucida Fax"/>
                </w:rPr>
                <w:t xml:space="preserve">El </w:t>
              </w:r>
            </w:ins>
            <w:r w:rsidR="00F562BF">
              <w:rPr>
                <w:rFonts w:ascii="Lucida Fax" w:hAnsi="Lucida Fax"/>
                <w:b/>
              </w:rPr>
              <w:t>SISTEMA</w:t>
            </w:r>
            <w:r w:rsidR="00856D2C">
              <w:rPr>
                <w:rFonts w:ascii="Lucida Fax" w:hAnsi="Lucida Fax"/>
              </w:rPr>
              <w:t xml:space="preserve"> envía mensaje de </w:t>
            </w:r>
            <w:r>
              <w:rPr>
                <w:rFonts w:ascii="Lucida Fax" w:hAnsi="Lucida Fax"/>
              </w:rPr>
              <w:t>“No se encontró ningún</w:t>
            </w:r>
            <w:r>
              <w:rPr>
                <w:rFonts w:ascii="Lucida Fax" w:hAnsi="Lucida Fax"/>
              </w:rPr>
              <w:br/>
              <w:t xml:space="preserve">           usuario”</w:t>
            </w:r>
            <w:r w:rsidR="00856D2C">
              <w:rPr>
                <w:rFonts w:ascii="Lucida Fax" w:hAnsi="Lucida Fax"/>
              </w:rPr>
              <w:t>.</w:t>
            </w:r>
          </w:p>
        </w:tc>
      </w:tr>
      <w:tr w:rsidR="00856D2C" w14:paraId="00281671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trPrChange w:id="271" w:author="Mario López García" w:date="2017-10-09T22:40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272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5B3FB534" w14:textId="77777777" w:rsidR="00856D2C" w:rsidRDefault="00856D2C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  <w:pPrChange w:id="273" w:author="Anita" w:date="2017-10-05T14:14:00Z">
                <w:pPr>
                  <w:spacing w:line="240" w:lineRule="auto"/>
                  <w:jc w:val="right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rPr>
                <w:rFonts w:ascii="Lucida Fax" w:hAnsi="Lucida Fax"/>
              </w:rPr>
              <w:t>Excepciones</w:t>
            </w:r>
          </w:p>
        </w:tc>
        <w:tc>
          <w:tcPr>
            <w:tcW w:w="7234" w:type="dxa"/>
            <w:hideMark/>
            <w:tcPrChange w:id="274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36176D73" w14:textId="0AFB8B50" w:rsidR="00856D2C" w:rsidRDefault="00F75AA4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4</w:t>
            </w:r>
            <w:r w:rsidR="00856D2C">
              <w:rPr>
                <w:rFonts w:ascii="Lucida Fax" w:hAnsi="Lucida Fax"/>
              </w:rPr>
              <w:t xml:space="preserve">&gt; Error interno (conexión a </w:t>
            </w:r>
            <w:del w:id="275" w:author="Mario López García" w:date="2017-10-07T20:00:00Z">
              <w:r w:rsidR="00856D2C" w:rsidDel="00295298">
                <w:rPr>
                  <w:rFonts w:ascii="Lucida Fax" w:hAnsi="Lucida Fax"/>
                </w:rPr>
                <w:delText>Base de Datos</w:delText>
              </w:r>
            </w:del>
            <w:ins w:id="276" w:author="Mario López García" w:date="2017-10-07T20:00:00Z">
              <w:r w:rsidR="00295298">
                <w:rPr>
                  <w:rFonts w:ascii="Lucida Fax" w:hAnsi="Lucida Fax"/>
                </w:rPr>
                <w:t>BD</w:t>
              </w:r>
            </w:ins>
            <w:r w:rsidR="00856D2C">
              <w:rPr>
                <w:rFonts w:ascii="Lucida Fax" w:hAnsi="Lucida Fax"/>
              </w:rPr>
              <w:t>;</w:t>
            </w:r>
            <w:r w:rsidR="00856D2C">
              <w:rPr>
                <w:rFonts w:ascii="Lucida Fax" w:hAnsi="Lucida Fax"/>
              </w:rPr>
              <w:br/>
              <w:t xml:space="preserve">        termina caso de uso).</w:t>
            </w:r>
          </w:p>
          <w:p w14:paraId="3BCE9B49" w14:textId="77777777" w:rsidR="00856D2C" w:rsidRDefault="00F75AA4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Lucida Fax" w:hAnsi="Lucida Fax"/>
              </w:rPr>
              <w:t>ex2. &lt;paso 1,</w:t>
            </w:r>
            <w:r w:rsidR="00856D2C">
              <w:rPr>
                <w:rFonts w:ascii="Lucida Fax" w:hAnsi="Lucida Fax"/>
              </w:rPr>
              <w:t xml:space="preserve"> 5</w:t>
            </w:r>
            <w:r>
              <w:rPr>
                <w:rFonts w:ascii="Lucida Fax" w:hAnsi="Lucida Fax"/>
              </w:rPr>
              <w:t>, 6</w:t>
            </w:r>
            <w:r w:rsidR="00856D2C">
              <w:rPr>
                <w:rFonts w:ascii="Lucida Fax" w:hAnsi="Lucida Fax"/>
              </w:rPr>
              <w:t xml:space="preserve">&gt; Error conexión a Internet. </w:t>
            </w:r>
          </w:p>
        </w:tc>
      </w:tr>
      <w:tr w:rsidR="00856D2C" w14:paraId="60F970E0" w14:textId="77777777" w:rsidTr="00975738">
        <w:trPr>
          <w:trHeight w:val="258"/>
          <w:trPrChange w:id="277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278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1CF19524" w14:textId="77777777" w:rsidR="00856D2C" w:rsidRDefault="00856D2C">
            <w:pPr>
              <w:spacing w:line="240" w:lineRule="auto"/>
              <w:rPr>
                <w:rFonts w:ascii="Lucida Fax" w:hAnsi="Lucida Fax"/>
                <w:b w:val="0"/>
              </w:rPr>
              <w:pPrChange w:id="279" w:author="Anita" w:date="2017-10-05T14:14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</w:rPr>
              <w:t>Post Condiciones</w:t>
            </w:r>
          </w:p>
        </w:tc>
        <w:tc>
          <w:tcPr>
            <w:tcW w:w="7234" w:type="dxa"/>
            <w:hideMark/>
            <w:tcPrChange w:id="280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7AF3405F" w14:textId="77777777" w:rsidR="00856D2C" w:rsidRDefault="00856D2C" w:rsidP="00667F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El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</w:t>
            </w:r>
            <w:r w:rsidR="00E21A35">
              <w:rPr>
                <w:rFonts w:ascii="Lucida Fax" w:hAnsi="Lucida Fax"/>
              </w:rPr>
              <w:t xml:space="preserve">carga página </w:t>
            </w:r>
            <w:del w:id="281" w:author="Anita" w:date="2017-10-05T14:12:00Z">
              <w:r w:rsidR="00E21A35" w:rsidDel="00667F33">
                <w:rPr>
                  <w:rFonts w:ascii="Lucida Fax" w:hAnsi="Lucida Fax"/>
                </w:rPr>
                <w:delText xml:space="preserve">de </w:delText>
              </w:r>
            </w:del>
            <w:ins w:id="282" w:author="Anita" w:date="2017-10-05T14:12:00Z">
              <w:r w:rsidR="00667F33">
                <w:rPr>
                  <w:rFonts w:ascii="Lucida Fax" w:hAnsi="Lucida Fax"/>
                </w:rPr>
                <w:t xml:space="preserve">con </w:t>
              </w:r>
            </w:ins>
            <w:r w:rsidR="00E21A35" w:rsidRPr="00E21A35">
              <w:rPr>
                <w:rFonts w:ascii="Lucida Fax" w:hAnsi="Lucida Fax"/>
                <w:color w:val="FF0000"/>
              </w:rPr>
              <w:t>Datos de Usuario</w:t>
            </w:r>
            <w:r>
              <w:rPr>
                <w:rFonts w:ascii="Lucida Fax" w:hAnsi="Lucida Fax"/>
              </w:rPr>
              <w:t>.</w:t>
            </w:r>
          </w:p>
        </w:tc>
      </w:tr>
      <w:tr w:rsidR="00856D2C" w14:paraId="687D8D07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trPrChange w:id="283" w:author="Mario López García" w:date="2017-10-09T22:40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284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5C6C1EA9" w14:textId="77777777" w:rsidR="00856D2C" w:rsidRDefault="00856D2C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  <w:pPrChange w:id="285" w:author="Anita" w:date="2017-10-05T14:14:00Z">
                <w:pPr>
                  <w:spacing w:line="240" w:lineRule="auto"/>
                  <w:jc w:val="right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rPr>
                <w:rFonts w:ascii="Lucida Fax" w:hAnsi="Lucida Fax"/>
              </w:rPr>
              <w:t>Entrada</w:t>
            </w:r>
          </w:p>
        </w:tc>
        <w:tc>
          <w:tcPr>
            <w:tcW w:w="7234" w:type="dxa"/>
            <w:hideMark/>
            <w:tcPrChange w:id="286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3AE118B4" w14:textId="77777777" w:rsidR="00856D2C" w:rsidRDefault="00B4427B" w:rsidP="00B4427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Dato</w:t>
            </w:r>
            <w:r w:rsidR="00856D2C">
              <w:rPr>
                <w:rFonts w:ascii="Lucida Fax" w:hAnsi="Lucida Fax"/>
              </w:rPr>
              <w:t xml:space="preserve"> del </w:t>
            </w:r>
            <w:r w:rsidR="00856D2C" w:rsidRPr="00534481">
              <w:rPr>
                <w:rFonts w:ascii="Lucida Fax" w:hAnsi="Lucida Fax"/>
                <w:b/>
              </w:rPr>
              <w:t>USUARIO</w:t>
            </w:r>
            <w:r w:rsidR="00856D2C">
              <w:rPr>
                <w:rFonts w:ascii="Lucida Fax" w:hAnsi="Lucida Fax"/>
              </w:rPr>
              <w:t xml:space="preserve"> </w:t>
            </w:r>
            <w:r w:rsidRPr="00B4427B">
              <w:rPr>
                <w:rFonts w:ascii="Lucida Fax" w:hAnsi="Lucida Fax"/>
              </w:rPr>
              <w:t>a buscar</w:t>
            </w:r>
            <w:r w:rsidR="00856D2C">
              <w:rPr>
                <w:rFonts w:ascii="Lucida Fax" w:hAnsi="Lucida Fax"/>
              </w:rPr>
              <w:t>.</w:t>
            </w:r>
          </w:p>
        </w:tc>
      </w:tr>
      <w:tr w:rsidR="00856D2C" w14:paraId="4A2F909E" w14:textId="77777777" w:rsidTr="00975738">
        <w:trPr>
          <w:trHeight w:val="258"/>
          <w:trPrChange w:id="287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288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33982501" w14:textId="77777777" w:rsidR="00856D2C" w:rsidRDefault="00856D2C">
            <w:pPr>
              <w:spacing w:line="240" w:lineRule="auto"/>
              <w:rPr>
                <w:rFonts w:ascii="Lucida Fax" w:hAnsi="Lucida Fax"/>
                <w:b w:val="0"/>
              </w:rPr>
              <w:pPrChange w:id="289" w:author="Anita" w:date="2017-10-05T14:14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</w:rPr>
              <w:t>Salida</w:t>
            </w:r>
          </w:p>
        </w:tc>
        <w:tc>
          <w:tcPr>
            <w:tcW w:w="7234" w:type="dxa"/>
            <w:hideMark/>
            <w:tcPrChange w:id="290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6ED05A92" w14:textId="77777777" w:rsidR="00856D2C" w:rsidRDefault="00856D2C" w:rsidP="00DC771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Visualización de datos del </w:t>
            </w:r>
            <w:r w:rsidRPr="00534481">
              <w:rPr>
                <w:rFonts w:ascii="Lucida Fax" w:hAnsi="Lucida Fax"/>
                <w:color w:val="FF0000"/>
              </w:rPr>
              <w:t xml:space="preserve">Usuario </w:t>
            </w:r>
            <w:r w:rsidR="00DC771F">
              <w:rPr>
                <w:rFonts w:ascii="Lucida Fax" w:hAnsi="Lucida Fax"/>
              </w:rPr>
              <w:t>encontrado</w:t>
            </w:r>
            <w:r>
              <w:rPr>
                <w:rFonts w:ascii="Lucida Fax" w:hAnsi="Lucida Fax"/>
              </w:rPr>
              <w:t>.</w:t>
            </w:r>
          </w:p>
        </w:tc>
      </w:tr>
      <w:tr w:rsidR="00856D2C" w14:paraId="44CE94B7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trPrChange w:id="291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292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1DCBE7B9" w14:textId="77777777" w:rsidR="00856D2C" w:rsidRDefault="00856D2C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  <w:pPrChange w:id="293" w:author="Anita" w:date="2017-10-05T14:14:00Z">
                <w:pPr>
                  <w:spacing w:line="240" w:lineRule="auto"/>
                  <w:jc w:val="right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rPr>
                <w:rFonts w:ascii="Lucida Fax" w:hAnsi="Lucida Fax"/>
              </w:rPr>
              <w:t>Incluye</w:t>
            </w:r>
          </w:p>
        </w:tc>
        <w:tc>
          <w:tcPr>
            <w:tcW w:w="7234" w:type="dxa"/>
            <w:hideMark/>
            <w:tcPrChange w:id="294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32857462" w14:textId="77777777" w:rsidR="00856D2C" w:rsidRDefault="00856D2C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856D2C" w14:paraId="257A83E5" w14:textId="77777777" w:rsidTr="00975738">
        <w:trPr>
          <w:trHeight w:val="258"/>
          <w:trPrChange w:id="295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296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442C0466" w14:textId="77777777" w:rsidR="00856D2C" w:rsidRDefault="00856D2C">
            <w:pPr>
              <w:spacing w:line="240" w:lineRule="auto"/>
              <w:rPr>
                <w:rFonts w:ascii="Lucida Fax" w:hAnsi="Lucida Fax"/>
                <w:b w:val="0"/>
              </w:rPr>
              <w:pPrChange w:id="297" w:author="Anita" w:date="2017-10-05T14:14:00Z">
                <w:pPr>
                  <w:spacing w:line="240" w:lineRule="auto"/>
                  <w:jc w:val="right"/>
                </w:pPr>
              </w:pPrChange>
            </w:pPr>
            <w:r>
              <w:rPr>
                <w:rFonts w:ascii="Lucida Fax" w:hAnsi="Lucida Fax"/>
              </w:rPr>
              <w:t>Extiende</w:t>
            </w:r>
          </w:p>
        </w:tc>
        <w:tc>
          <w:tcPr>
            <w:tcW w:w="7234" w:type="dxa"/>
            <w:hideMark/>
            <w:tcPrChange w:id="298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67B1A7AD" w14:textId="77777777" w:rsidR="00856D2C" w:rsidRDefault="00442127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 w:rsidRPr="00442127">
              <w:rPr>
                <w:rFonts w:ascii="Lucida Fax" w:hAnsi="Lucida Fax"/>
                <w:color w:val="FF0000"/>
              </w:rPr>
              <w:t>CasUs4</w:t>
            </w:r>
            <w:r>
              <w:rPr>
                <w:rFonts w:ascii="Lucida Fax" w:hAnsi="Lucida Fax"/>
              </w:rPr>
              <w:t>: Editar Usuario de Biblioteca</w:t>
            </w:r>
          </w:p>
        </w:tc>
      </w:tr>
      <w:tr w:rsidR="00856D2C" w14:paraId="4FE3154F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trPrChange w:id="299" w:author="Mario López García" w:date="2017-10-09T22:40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300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6822BF2E" w14:textId="77777777" w:rsidR="00856D2C" w:rsidRDefault="00856D2C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  <w:pPrChange w:id="301" w:author="Anita" w:date="2017-10-05T14:14:00Z">
                <w:pPr>
                  <w:spacing w:line="240" w:lineRule="auto"/>
                  <w:jc w:val="right"/>
    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rPr>
                <w:rFonts w:ascii="Lucida Fax" w:hAnsi="Lucida Fax"/>
              </w:rPr>
              <w:t>Prioridad</w:t>
            </w:r>
          </w:p>
        </w:tc>
        <w:tc>
          <w:tcPr>
            <w:tcW w:w="7234" w:type="dxa"/>
            <w:hideMark/>
            <w:tcPrChange w:id="302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180D437F" w14:textId="77777777" w:rsidR="00856D2C" w:rsidRDefault="005E502E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2 (Segunda</w:t>
            </w:r>
            <w:r w:rsidR="00856D2C">
              <w:rPr>
                <w:rFonts w:ascii="Lucida Fax" w:hAnsi="Lucida Fax"/>
              </w:rPr>
              <w:t xml:space="preserve"> Fase)</w:t>
            </w:r>
          </w:p>
        </w:tc>
      </w:tr>
    </w:tbl>
    <w:p w14:paraId="55B55E0D" w14:textId="77777777" w:rsidR="00085335" w:rsidRDefault="00085335"/>
    <w:p w14:paraId="29E5F735" w14:textId="77777777" w:rsidR="00085335" w:rsidRDefault="00085335">
      <w:pPr>
        <w:spacing w:line="259" w:lineRule="auto"/>
      </w:pPr>
      <w:r>
        <w:br w:type="page"/>
      </w:r>
    </w:p>
    <w:tbl>
      <w:tblPr>
        <w:tblStyle w:val="Tablanormal1"/>
        <w:tblW w:w="9639" w:type="dxa"/>
        <w:tblLook w:val="04A0" w:firstRow="1" w:lastRow="0" w:firstColumn="1" w:lastColumn="0" w:noHBand="0" w:noVBand="1"/>
        <w:tblPrChange w:id="303" w:author="Mario López García" w:date="2017-10-09T22:40:00Z">
          <w:tblPr>
            <w:tblStyle w:val="Tablaconcuadrcula"/>
            <w:tblW w:w="9639" w:type="dxa"/>
            <w:tblInd w:w="-409" w:type="dxa"/>
            <w:tblLook w:val="04A0" w:firstRow="1" w:lastRow="0" w:firstColumn="1" w:lastColumn="0" w:noHBand="0" w:noVBand="1"/>
          </w:tblPr>
        </w:tblPrChange>
      </w:tblPr>
      <w:tblGrid>
        <w:gridCol w:w="2405"/>
        <w:gridCol w:w="7234"/>
        <w:tblGridChange w:id="304">
          <w:tblGrid>
            <w:gridCol w:w="2405"/>
            <w:gridCol w:w="7234"/>
          </w:tblGrid>
        </w:tblGridChange>
      </w:tblGrid>
      <w:tr w:rsidR="00085335" w14:paraId="4656E50F" w14:textId="77777777" w:rsidTr="00975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  <w:trPrChange w:id="305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306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764987F7" w14:textId="77777777" w:rsidR="00085335" w:rsidRDefault="00085335" w:rsidP="008C7893">
            <w:pPr>
              <w:spacing w:line="240" w:lineRule="auto"/>
              <w:jc w:val="right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ID</w:t>
            </w:r>
          </w:p>
        </w:tc>
        <w:tc>
          <w:tcPr>
            <w:tcW w:w="7234" w:type="dxa"/>
            <w:hideMark/>
            <w:tcPrChange w:id="307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7DF1F527" w14:textId="77777777" w:rsidR="00085335" w:rsidRDefault="00085335" w:rsidP="008C789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</w:t>
            </w:r>
            <w:del w:id="308" w:author="Luis Gerardo Bonilla Ramírez" w:date="2017-10-05T18:48:00Z">
              <w:r w:rsidDel="00F813A9">
                <w:rPr>
                  <w:rFonts w:ascii="Lucida Fax" w:hAnsi="Lucida Fax"/>
                  <w:color w:val="FF0000"/>
                </w:rPr>
                <w:delText>as</w:delText>
              </w:r>
            </w:del>
            <w:r>
              <w:rPr>
                <w:rFonts w:ascii="Lucida Fax" w:hAnsi="Lucida Fax"/>
                <w:color w:val="FF0000"/>
              </w:rPr>
              <w:t>U</w:t>
            </w:r>
            <w:del w:id="309" w:author="Luis Gerardo Bonilla Ramírez" w:date="2017-10-05T18:48:00Z">
              <w:r w:rsidDel="00F813A9">
                <w:rPr>
                  <w:rFonts w:ascii="Lucida Fax" w:hAnsi="Lucida Fax"/>
                  <w:color w:val="FF0000"/>
                </w:rPr>
                <w:delText>s</w:delText>
              </w:r>
            </w:del>
            <w:r>
              <w:rPr>
                <w:rFonts w:ascii="Lucida Fax" w:hAnsi="Lucida Fax"/>
                <w:color w:val="FF0000"/>
              </w:rPr>
              <w:t>4</w:t>
            </w:r>
          </w:p>
        </w:tc>
      </w:tr>
      <w:tr w:rsidR="00DE29D7" w14:paraId="1DC5FBFB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trPrChange w:id="310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PrChange w:id="311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</w:tcPr>
            </w:tcPrChange>
          </w:tcPr>
          <w:p w14:paraId="0E9E4F16" w14:textId="77777777" w:rsidR="00DE29D7" w:rsidRDefault="00DE29D7" w:rsidP="008C7893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Autor</w:t>
            </w:r>
          </w:p>
        </w:tc>
        <w:tc>
          <w:tcPr>
            <w:tcW w:w="7234" w:type="dxa"/>
            <w:tcPrChange w:id="312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</w:tcPr>
            </w:tcPrChange>
          </w:tcPr>
          <w:p w14:paraId="6A4CC247" w14:textId="77777777" w:rsidR="00DE29D7" w:rsidRPr="00DE29D7" w:rsidRDefault="00DE29D7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 w:rsidRPr="00DE29D7">
              <w:rPr>
                <w:rFonts w:ascii="Lucida Fax" w:hAnsi="Lucida Fax"/>
              </w:rPr>
              <w:t>Luis Gerardo Bonilla Ramírez</w:t>
            </w:r>
          </w:p>
        </w:tc>
      </w:tr>
      <w:tr w:rsidR="00085335" w14:paraId="0651CD87" w14:textId="77777777" w:rsidTr="00975738">
        <w:trPr>
          <w:trHeight w:val="243"/>
          <w:trPrChange w:id="313" w:author="Mario López García" w:date="2017-10-09T22:40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314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4F608C06" w14:textId="77777777"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Nombre</w:t>
            </w:r>
          </w:p>
        </w:tc>
        <w:tc>
          <w:tcPr>
            <w:tcW w:w="7234" w:type="dxa"/>
            <w:hideMark/>
            <w:tcPrChange w:id="315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45E892BA" w14:textId="77777777" w:rsidR="00085335" w:rsidRDefault="00085335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Editar Usuario de Biblioteca</w:t>
            </w:r>
          </w:p>
        </w:tc>
      </w:tr>
      <w:tr w:rsidR="00085335" w14:paraId="0F396007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trPrChange w:id="316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317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0B46735C" w14:textId="77777777" w:rsidR="00085335" w:rsidRDefault="00085335" w:rsidP="008C7893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Fecha de Creación</w:t>
            </w:r>
          </w:p>
        </w:tc>
        <w:tc>
          <w:tcPr>
            <w:tcW w:w="7234" w:type="dxa"/>
            <w:hideMark/>
            <w:tcPrChange w:id="318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28C4568E" w14:textId="77777777" w:rsidR="00085335" w:rsidRDefault="00085335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02/10/</w:t>
            </w:r>
            <w:r w:rsidR="00DE29D7">
              <w:rPr>
                <w:rFonts w:ascii="Lucida Fax" w:hAnsi="Lucida Fax"/>
              </w:rPr>
              <w:t>20</w:t>
            </w:r>
            <w:r>
              <w:rPr>
                <w:rFonts w:ascii="Lucida Fax" w:hAnsi="Lucida Fax"/>
              </w:rPr>
              <w:t>17</w:t>
            </w:r>
          </w:p>
        </w:tc>
      </w:tr>
      <w:tr w:rsidR="00DE29D7" w14:paraId="5212C25A" w14:textId="77777777" w:rsidTr="00975738">
        <w:trPr>
          <w:trHeight w:val="258"/>
          <w:trPrChange w:id="319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PrChange w:id="320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</w:tcPr>
            </w:tcPrChange>
          </w:tcPr>
          <w:p w14:paraId="2725A93D" w14:textId="77777777" w:rsidR="00DE29D7" w:rsidRDefault="00DE29D7" w:rsidP="008C7893">
            <w:pPr>
              <w:spacing w:line="240" w:lineRule="auto"/>
              <w:jc w:val="right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Fecha de Modificación</w:t>
            </w:r>
          </w:p>
        </w:tc>
        <w:tc>
          <w:tcPr>
            <w:tcW w:w="7234" w:type="dxa"/>
            <w:tcPrChange w:id="321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</w:tcPr>
            </w:tcPrChange>
          </w:tcPr>
          <w:p w14:paraId="6ADA4194" w14:textId="77777777" w:rsidR="00DE29D7" w:rsidRDefault="00DE29D7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</w:t>
            </w:r>
            <w:ins w:id="322" w:author="Luis Gerardo Bonilla Ramírez" w:date="2017-10-05T18:48:00Z">
              <w:r w:rsidR="00F813A9">
                <w:rPr>
                  <w:rFonts w:ascii="Lucida Fax" w:hAnsi="Lucida Fax"/>
                </w:rPr>
                <w:t>5</w:t>
              </w:r>
            </w:ins>
            <w:del w:id="323" w:author="Luis Gerardo Bonilla Ramírez" w:date="2017-10-05T18:48:00Z">
              <w:r w:rsidDel="00F813A9">
                <w:rPr>
                  <w:rFonts w:ascii="Lucida Fax" w:hAnsi="Lucida Fax"/>
                </w:rPr>
                <w:delText>2</w:delText>
              </w:r>
            </w:del>
            <w:r>
              <w:rPr>
                <w:rFonts w:ascii="Lucida Fax" w:hAnsi="Lucida Fax"/>
              </w:rPr>
              <w:t>/10/2017</w:t>
            </w:r>
          </w:p>
        </w:tc>
      </w:tr>
      <w:tr w:rsidR="00085335" w14:paraId="0E3CEB21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trPrChange w:id="324" w:author="Mario López García" w:date="2017-10-09T22:40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325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34B6CCA4" w14:textId="77777777" w:rsidR="00085335" w:rsidRDefault="00085335" w:rsidP="008C7893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Versión</w:t>
            </w:r>
          </w:p>
        </w:tc>
        <w:tc>
          <w:tcPr>
            <w:tcW w:w="7234" w:type="dxa"/>
            <w:hideMark/>
            <w:tcPrChange w:id="326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63D5702A" w14:textId="77777777" w:rsidR="00085335" w:rsidRDefault="00085335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1.0.</w:t>
            </w:r>
            <w:ins w:id="327" w:author="Luis Gerardo Bonilla Ramírez" w:date="2017-10-05T18:48:00Z">
              <w:r w:rsidR="00F813A9">
                <w:rPr>
                  <w:rFonts w:ascii="Lucida Fax" w:hAnsi="Lucida Fax"/>
                </w:rPr>
                <w:t>1</w:t>
              </w:r>
            </w:ins>
            <w:del w:id="328" w:author="Luis Gerardo Bonilla Ramírez" w:date="2017-10-05T18:48:00Z">
              <w:r w:rsidDel="00F813A9">
                <w:rPr>
                  <w:rFonts w:ascii="Lucida Fax" w:hAnsi="Lucida Fax"/>
                </w:rPr>
                <w:delText>0</w:delText>
              </w:r>
            </w:del>
          </w:p>
        </w:tc>
      </w:tr>
      <w:tr w:rsidR="00085335" w14:paraId="3D1808B4" w14:textId="77777777" w:rsidTr="00975738">
        <w:trPr>
          <w:trHeight w:val="243"/>
          <w:trPrChange w:id="329" w:author="Mario López García" w:date="2017-10-09T22:40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330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52150BBB" w14:textId="77777777"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Actores</w:t>
            </w:r>
          </w:p>
        </w:tc>
        <w:tc>
          <w:tcPr>
            <w:tcW w:w="7234" w:type="dxa"/>
            <w:hideMark/>
            <w:tcPrChange w:id="331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0C6FEE5C" w14:textId="77777777" w:rsidR="00085335" w:rsidRPr="00856D2C" w:rsidRDefault="00085335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 w:rsidRPr="00856D2C">
              <w:rPr>
                <w:rFonts w:ascii="Lucida Fax" w:hAnsi="Lucida Fax"/>
                <w:b/>
              </w:rPr>
              <w:t>Usuario Administrativo</w:t>
            </w:r>
            <w:r w:rsidRPr="00856D2C">
              <w:rPr>
                <w:rFonts w:ascii="Lucida Fax" w:hAnsi="Lucida Fax"/>
              </w:rPr>
              <w:t>.</w:t>
            </w:r>
          </w:p>
        </w:tc>
      </w:tr>
      <w:tr w:rsidR="00085335" w14:paraId="78B9D518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trPrChange w:id="332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333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5E12AD97" w14:textId="77777777" w:rsidR="00085335" w:rsidRDefault="00085335" w:rsidP="008C7893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Descripción</w:t>
            </w:r>
          </w:p>
        </w:tc>
        <w:tc>
          <w:tcPr>
            <w:tcW w:w="7234" w:type="dxa"/>
            <w:hideMark/>
            <w:tcPrChange w:id="334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0D9A6FA5" w14:textId="77777777" w:rsidR="00085335" w:rsidRDefault="00085335" w:rsidP="00974C2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El </w:t>
            </w:r>
            <w:r w:rsidRPr="00856D2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</w:t>
            </w:r>
            <w:r w:rsidR="00974C2F">
              <w:rPr>
                <w:rFonts w:ascii="Lucida Fax" w:hAnsi="Lucida Fax"/>
              </w:rPr>
              <w:t>hará una edición a los datos del</w:t>
            </w:r>
            <w:r>
              <w:rPr>
                <w:rFonts w:ascii="Lucida Fax" w:hAnsi="Lucida Fax"/>
              </w:rPr>
              <w:t xml:space="preserve"> </w:t>
            </w:r>
            <w:r>
              <w:rPr>
                <w:rFonts w:ascii="Lucida Fax" w:hAnsi="Lucida Fax"/>
                <w:b/>
              </w:rPr>
              <w:t>USUARIO BIBLIOTECA</w:t>
            </w:r>
            <w:r>
              <w:rPr>
                <w:rFonts w:ascii="Lucida Fax" w:hAnsi="Lucida Fax"/>
              </w:rPr>
              <w:t>.</w:t>
            </w:r>
          </w:p>
        </w:tc>
      </w:tr>
      <w:tr w:rsidR="00085335" w14:paraId="393A78AE" w14:textId="77777777" w:rsidTr="00975738">
        <w:trPr>
          <w:trHeight w:val="243"/>
          <w:trPrChange w:id="335" w:author="Mario López García" w:date="2017-10-09T22:40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336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0C30F6DA" w14:textId="77777777"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Precondición</w:t>
            </w:r>
          </w:p>
        </w:tc>
        <w:tc>
          <w:tcPr>
            <w:tcW w:w="7234" w:type="dxa"/>
            <w:hideMark/>
            <w:tcPrChange w:id="337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4D7AC9DC" w14:textId="77777777" w:rsidR="00085335" w:rsidRDefault="00085335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="00974C2F">
              <w:rPr>
                <w:rFonts w:ascii="Lucida Fax" w:hAnsi="Lucida Fax"/>
              </w:rPr>
              <w:t xml:space="preserve">Realizar </w:t>
            </w:r>
            <w:r w:rsidR="00974C2F" w:rsidRPr="00974C2F">
              <w:rPr>
                <w:rFonts w:ascii="Lucida Fax" w:hAnsi="Lucida Fax"/>
                <w:color w:val="FF0000"/>
              </w:rPr>
              <w:t xml:space="preserve">CasUs3 </w:t>
            </w:r>
          </w:p>
          <w:p w14:paraId="7A9ECD64" w14:textId="77777777" w:rsidR="00085335" w:rsidRDefault="00085335" w:rsidP="00974C2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El </w:t>
            </w:r>
            <w:r w:rsidRPr="005D63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deberá presionar el botón: </w:t>
            </w:r>
            <w:r w:rsidR="00974C2F">
              <w:rPr>
                <w:rFonts w:ascii="Lucida Fax" w:hAnsi="Lucida Fax"/>
                <w:color w:val="FF0000"/>
              </w:rPr>
              <w:t>Editar Usuario</w:t>
            </w:r>
          </w:p>
        </w:tc>
      </w:tr>
      <w:tr w:rsidR="00085335" w14:paraId="5D8ECF63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trPrChange w:id="338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339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13346EB9" w14:textId="77777777" w:rsidR="00085335" w:rsidRDefault="00085335" w:rsidP="008C7893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Flujo normal</w:t>
            </w:r>
          </w:p>
        </w:tc>
        <w:tc>
          <w:tcPr>
            <w:tcW w:w="7234" w:type="dxa"/>
            <w:hideMark/>
            <w:tcPrChange w:id="340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5D887BEF" w14:textId="77777777" w:rsidR="00085335" w:rsidRDefault="00085335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página de </w:t>
            </w:r>
            <w:r w:rsidR="00974C2F">
              <w:rPr>
                <w:rFonts w:ascii="Lucida Fax" w:hAnsi="Lucida Fax"/>
                <w:color w:val="FF0000"/>
              </w:rPr>
              <w:t xml:space="preserve">Editar Usuario </w:t>
            </w:r>
            <w:r w:rsidR="00974C2F">
              <w:rPr>
                <w:rFonts w:ascii="Lucida Fax" w:hAnsi="Lucida Fax"/>
                <w:color w:val="000000" w:themeColor="text1"/>
              </w:rPr>
              <w:t>con los campos</w:t>
            </w:r>
            <w:r w:rsidR="00974C2F">
              <w:rPr>
                <w:rFonts w:ascii="Lucida Fax" w:hAnsi="Lucida Fax"/>
                <w:color w:val="000000" w:themeColor="text1"/>
              </w:rPr>
              <w:br/>
              <w:t xml:space="preserve">    llenos con los datos registrados</w:t>
            </w:r>
            <w:r>
              <w:rPr>
                <w:rFonts w:ascii="Lucida Fax" w:hAnsi="Lucida Fax"/>
              </w:rPr>
              <w:t>.</w:t>
            </w:r>
          </w:p>
          <w:p w14:paraId="580759A9" w14:textId="77777777" w:rsidR="00085335" w:rsidRDefault="00085335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</w:t>
            </w:r>
            <w:r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</w:t>
            </w:r>
            <w:r w:rsidR="00974C2F">
              <w:rPr>
                <w:rFonts w:ascii="Lucida Fax" w:hAnsi="Lucida Fax"/>
              </w:rPr>
              <w:t>reemplaza todos los campos que desea modificar</w:t>
            </w:r>
            <w:r w:rsidR="00974C2F">
              <w:rPr>
                <w:rFonts w:ascii="Lucida Fax" w:hAnsi="Lucida Fax"/>
              </w:rPr>
              <w:br/>
              <w:t xml:space="preserve">    por datos nuevos</w:t>
            </w:r>
            <w:r>
              <w:rPr>
                <w:rFonts w:ascii="Lucida Fax" w:hAnsi="Lucida Fax"/>
              </w:rPr>
              <w:t>.</w:t>
            </w:r>
          </w:p>
          <w:p w14:paraId="2D07A06E" w14:textId="77777777" w:rsidR="00A428D1" w:rsidRDefault="00A428D1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</w:t>
            </w:r>
            <w:r w:rsidRPr="00A428D1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presiona el botón </w:t>
            </w:r>
            <w:r w:rsidRPr="00A428D1">
              <w:rPr>
                <w:rFonts w:ascii="Lucida Fax" w:hAnsi="Lucida Fax"/>
                <w:color w:val="FF0000"/>
              </w:rPr>
              <w:t>modificar</w:t>
            </w:r>
            <w:r>
              <w:rPr>
                <w:rFonts w:ascii="Lucida Fax" w:hAnsi="Lucida Fax"/>
              </w:rPr>
              <w:t>.</w:t>
            </w:r>
          </w:p>
          <w:p w14:paraId="18A2755A" w14:textId="77777777" w:rsidR="00085335" w:rsidRDefault="00085335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</w:t>
            </w:r>
            <w:r w:rsidR="00A428D1">
              <w:rPr>
                <w:rFonts w:ascii="Lucida Fax" w:hAnsi="Lucida Fax"/>
              </w:rPr>
              <w:t>valida los datos ingresados</w:t>
            </w:r>
            <w:r>
              <w:rPr>
                <w:rFonts w:ascii="Lucida Fax" w:hAnsi="Lucida Fax"/>
              </w:rPr>
              <w:t>.</w:t>
            </w:r>
          </w:p>
          <w:p w14:paraId="2B7CCBEC" w14:textId="77777777" w:rsidR="00A428D1" w:rsidRPr="00A428D1" w:rsidRDefault="00A428D1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5. </w:t>
            </w:r>
            <w:r w:rsidRPr="00A428D1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  <w:b/>
              </w:rPr>
              <w:t xml:space="preserve"> </w:t>
            </w:r>
            <w:r>
              <w:rPr>
                <w:rFonts w:ascii="Lucida Fax" w:hAnsi="Lucida Fax"/>
              </w:rPr>
              <w:t>almacena los datos ingresados.</w:t>
            </w:r>
          </w:p>
          <w:p w14:paraId="6DA7E87C" w14:textId="77777777" w:rsidR="00085335" w:rsidRDefault="00085335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{ex1, ex2}</w:t>
            </w:r>
          </w:p>
        </w:tc>
      </w:tr>
      <w:tr w:rsidR="00085335" w14:paraId="39D102CA" w14:textId="77777777" w:rsidTr="00975738">
        <w:trPr>
          <w:trHeight w:val="180"/>
          <w:trPrChange w:id="341" w:author="Mario López García" w:date="2017-10-09T22:40:00Z">
            <w:trPr>
              <w:trHeight w:val="18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342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4AB6E9FF" w14:textId="77777777"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Flujo alterno</w:t>
            </w:r>
          </w:p>
        </w:tc>
        <w:tc>
          <w:tcPr>
            <w:tcW w:w="7234" w:type="dxa"/>
            <w:hideMark/>
            <w:tcPrChange w:id="343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663BBE17" w14:textId="77777777" w:rsidR="00085335" w:rsidRPr="00B45878" w:rsidRDefault="00B45878" w:rsidP="00B45878">
            <w:pPr>
              <w:pStyle w:val="Prrafodelista"/>
              <w:numPr>
                <w:ilvl w:val="1"/>
                <w:numId w:val="8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</w:t>
            </w:r>
            <w:r w:rsidR="00085335" w:rsidRPr="00B45878">
              <w:rPr>
                <w:rFonts w:ascii="Lucida Fax" w:hAnsi="Lucida Fax"/>
                <w:b/>
              </w:rPr>
              <w:t>ACTOR</w:t>
            </w:r>
            <w:r w:rsidR="00085335" w:rsidRPr="00B45878">
              <w:rPr>
                <w:rFonts w:ascii="Lucida Fax" w:hAnsi="Lucida Fax"/>
              </w:rPr>
              <w:t xml:space="preserve"> selecciona el botón </w:t>
            </w:r>
            <w:r w:rsidR="00085335" w:rsidRPr="00B45878">
              <w:rPr>
                <w:rFonts w:ascii="Lucida Fax" w:hAnsi="Lucida Fax"/>
                <w:color w:val="FF0000"/>
              </w:rPr>
              <w:t>salir</w:t>
            </w:r>
            <w:r w:rsidR="00085335" w:rsidRPr="00B45878">
              <w:rPr>
                <w:rFonts w:ascii="Lucida Fax" w:hAnsi="Lucida Fax"/>
              </w:rPr>
              <w:t>.</w:t>
            </w:r>
          </w:p>
          <w:p w14:paraId="1CF86C1F" w14:textId="77777777" w:rsidR="00B45878" w:rsidRDefault="00085335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</w:t>
            </w:r>
            <w:r w:rsidR="00B45878">
              <w:rPr>
                <w:rFonts w:ascii="Lucida Fax" w:hAnsi="Lucida Fax"/>
              </w:rPr>
              <w:t xml:space="preserve"> 2</w:t>
            </w:r>
            <w:r w:rsidR="00C5118D">
              <w:rPr>
                <w:rFonts w:ascii="Lucida Fax" w:hAnsi="Lucida Fax"/>
              </w:rPr>
              <w:t xml:space="preserve">.1.1  </w:t>
            </w:r>
            <w:r w:rsidR="00F562BF">
              <w:rPr>
                <w:rFonts w:ascii="Lucida Fax" w:hAnsi="Lucida Fax"/>
                <w:b/>
              </w:rPr>
              <w:t>SISTEMA</w:t>
            </w:r>
            <w:r w:rsidRPr="00697054">
              <w:rPr>
                <w:rFonts w:ascii="Lucida Fax" w:hAnsi="Lucida Fax"/>
              </w:rPr>
              <w:t xml:space="preserve"> carga la p</w:t>
            </w:r>
            <w:r>
              <w:rPr>
                <w:rFonts w:ascii="Lucida Fax" w:hAnsi="Lucida Fax"/>
              </w:rPr>
              <w:t>ágina anterior (Termina caso de</w:t>
            </w:r>
            <w:r w:rsidR="00B45878">
              <w:rPr>
                <w:rFonts w:ascii="Lucida Fax" w:hAnsi="Lucida Fax"/>
              </w:rPr>
              <w:br/>
              <w:t xml:space="preserve"> </w:t>
            </w:r>
            <w:r>
              <w:rPr>
                <w:rFonts w:ascii="Lucida Fax" w:hAnsi="Lucida Fax"/>
              </w:rPr>
              <w:t xml:space="preserve">          </w:t>
            </w:r>
            <w:r w:rsidR="00C5118D">
              <w:rPr>
                <w:rFonts w:ascii="Lucida Fax" w:hAnsi="Lucida Fax"/>
              </w:rPr>
              <w:t xml:space="preserve"> </w:t>
            </w:r>
            <w:r w:rsidRPr="00697054">
              <w:rPr>
                <w:rFonts w:ascii="Lucida Fax" w:hAnsi="Lucida Fax"/>
              </w:rPr>
              <w:t>uso).</w:t>
            </w:r>
          </w:p>
          <w:p w14:paraId="0158AD18" w14:textId="77777777" w:rsidR="00A46E8C" w:rsidRDefault="00A46E8C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2.2 </w:t>
            </w:r>
            <w:r w:rsidRPr="00A46E8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el botón </w:t>
            </w:r>
            <w:r w:rsidRPr="00A46E8C">
              <w:rPr>
                <w:rFonts w:ascii="Lucida Fax" w:hAnsi="Lucida Fax"/>
                <w:color w:val="FF0000"/>
              </w:rPr>
              <w:t>Eliminar Usuario</w:t>
            </w:r>
            <w:r>
              <w:rPr>
                <w:rFonts w:ascii="Lucida Fax" w:hAnsi="Lucida Fax"/>
              </w:rPr>
              <w:t>.</w:t>
            </w:r>
          </w:p>
          <w:p w14:paraId="41F51E4D" w14:textId="77777777" w:rsidR="00A46E8C" w:rsidRDefault="00C5118D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2.2.1.  </w:t>
            </w:r>
            <w:r w:rsidR="00A46E8C">
              <w:rPr>
                <w:rFonts w:ascii="Lucida Fax" w:hAnsi="Lucida Fax"/>
              </w:rPr>
              <w:t xml:space="preserve">Ir a </w:t>
            </w:r>
            <w:r w:rsidR="00A46E8C" w:rsidRPr="00C5118D">
              <w:rPr>
                <w:rFonts w:ascii="Lucida Fax" w:hAnsi="Lucida Fax"/>
                <w:color w:val="FF0000"/>
              </w:rPr>
              <w:t>CasUs5</w:t>
            </w:r>
            <w:r w:rsidR="00A46E8C">
              <w:rPr>
                <w:rFonts w:ascii="Lucida Fax" w:hAnsi="Lucida Fax"/>
              </w:rPr>
              <w:t>.</w:t>
            </w:r>
          </w:p>
          <w:p w14:paraId="73984CBB" w14:textId="77777777" w:rsidR="00085335" w:rsidRDefault="00B45878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3.1</w:t>
            </w:r>
            <w:r w:rsidR="00A46E8C">
              <w:rPr>
                <w:rFonts w:ascii="Lucida Fax" w:hAnsi="Lucida Fax"/>
              </w:rPr>
              <w:t>.</w:t>
            </w:r>
            <w:r>
              <w:rPr>
                <w:rFonts w:ascii="Lucida Fax" w:hAnsi="Lucida Fax"/>
              </w:rPr>
              <w:t xml:space="preserve">  </w:t>
            </w:r>
            <w:r>
              <w:rPr>
                <w:rFonts w:ascii="Lucida Fax" w:hAnsi="Lucida Fax"/>
                <w:b/>
              </w:rPr>
              <w:t xml:space="preserve">ACTOR </w:t>
            </w:r>
            <w:r w:rsidRPr="00B45878">
              <w:rPr>
                <w:rFonts w:ascii="Lucida Fax" w:hAnsi="Lucida Fax"/>
              </w:rPr>
              <w:t xml:space="preserve">selecciona el botón </w:t>
            </w:r>
            <w:r w:rsidRPr="00A46E8C">
              <w:rPr>
                <w:rFonts w:ascii="Lucida Fax" w:hAnsi="Lucida Fax"/>
                <w:color w:val="FF0000"/>
              </w:rPr>
              <w:t>salir</w:t>
            </w:r>
            <w:r w:rsidR="00085335">
              <w:rPr>
                <w:rFonts w:ascii="Lucida Fax" w:hAnsi="Lucida Fax"/>
              </w:rPr>
              <w:t>.</w:t>
            </w:r>
          </w:p>
          <w:p w14:paraId="34C4A8A8" w14:textId="77777777" w:rsidR="00085335" w:rsidRDefault="00085335" w:rsidP="00B458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</w:t>
            </w:r>
            <w:r w:rsidR="00C5118D">
              <w:rPr>
                <w:rFonts w:ascii="Lucida Fax" w:hAnsi="Lucida Fax"/>
              </w:rPr>
              <w:t xml:space="preserve">3.1.1  </w:t>
            </w:r>
            <w:r w:rsidR="00B45878" w:rsidRPr="00B45878">
              <w:rPr>
                <w:rFonts w:ascii="Lucida Fax" w:hAnsi="Lucida Fax"/>
                <w:b/>
              </w:rPr>
              <w:t>SISTEMA</w:t>
            </w:r>
            <w:r w:rsidR="00B45878">
              <w:rPr>
                <w:rFonts w:ascii="Lucida Fax" w:hAnsi="Lucida Fax"/>
                <w:b/>
              </w:rPr>
              <w:t xml:space="preserve"> </w:t>
            </w:r>
            <w:r w:rsidR="00B45878">
              <w:rPr>
                <w:rFonts w:ascii="Lucida Fax" w:hAnsi="Lucida Fax"/>
              </w:rPr>
              <w:t>carga la p</w:t>
            </w:r>
            <w:r w:rsidR="00C5118D">
              <w:rPr>
                <w:rFonts w:ascii="Lucida Fax" w:hAnsi="Lucida Fax"/>
              </w:rPr>
              <w:t>ágina anterior (Termina caso de</w:t>
            </w:r>
            <w:r w:rsidR="00C5118D">
              <w:rPr>
                <w:rFonts w:ascii="Lucida Fax" w:hAnsi="Lucida Fax"/>
              </w:rPr>
              <w:br/>
              <w:t xml:space="preserve">            </w:t>
            </w:r>
            <w:r w:rsidR="00B45878">
              <w:rPr>
                <w:rFonts w:ascii="Lucida Fax" w:hAnsi="Lucida Fax"/>
              </w:rPr>
              <w:t>uso)</w:t>
            </w:r>
          </w:p>
          <w:p w14:paraId="7786FF48" w14:textId="77777777" w:rsidR="00C5118D" w:rsidRDefault="00C5118D" w:rsidP="00B458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3.2.  </w:t>
            </w:r>
            <w:r w:rsidRPr="00C5118D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el botón Eliminar Usuario.</w:t>
            </w:r>
          </w:p>
          <w:p w14:paraId="10FC6D96" w14:textId="77777777" w:rsidR="00C5118D" w:rsidRDefault="00C5118D" w:rsidP="00B458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3.2.1.  Ir a </w:t>
            </w:r>
            <w:r w:rsidRPr="00C5118D">
              <w:rPr>
                <w:rFonts w:ascii="Lucida Fax" w:hAnsi="Lucida Fax"/>
                <w:color w:val="FF0000"/>
              </w:rPr>
              <w:t>CasUs5</w:t>
            </w:r>
            <w:r>
              <w:rPr>
                <w:rFonts w:ascii="Lucida Fax" w:hAnsi="Lucida Fax"/>
              </w:rPr>
              <w:t>.</w:t>
            </w:r>
          </w:p>
          <w:p w14:paraId="3F04D3DB" w14:textId="77777777" w:rsidR="00A46E8C" w:rsidRDefault="00A46E8C" w:rsidP="00B458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4.1.  </w:t>
            </w:r>
            <w:r w:rsidRPr="00A46E8C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detecta un carácter no válido.</w:t>
            </w:r>
          </w:p>
          <w:p w14:paraId="37405386" w14:textId="77777777" w:rsidR="00A46E8C" w:rsidRPr="00B45878" w:rsidRDefault="00A46E8C" w:rsidP="00B458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4.1.1.  </w:t>
            </w:r>
            <w:r w:rsidRPr="00A46E8C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envía mensaje “Carácter no válido”.</w:t>
            </w:r>
          </w:p>
        </w:tc>
      </w:tr>
      <w:tr w:rsidR="00085335" w14:paraId="65BD1107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trPrChange w:id="344" w:author="Mario López García" w:date="2017-10-09T22:40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345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2264C152" w14:textId="77777777" w:rsidR="00085335" w:rsidRDefault="00085335" w:rsidP="008C7893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Excepciones</w:t>
            </w:r>
          </w:p>
        </w:tc>
        <w:tc>
          <w:tcPr>
            <w:tcW w:w="7234" w:type="dxa"/>
            <w:hideMark/>
            <w:tcPrChange w:id="346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0E593AA3" w14:textId="6F1C4185" w:rsidR="00085335" w:rsidRDefault="00B45878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5</w:t>
            </w:r>
            <w:r w:rsidR="00085335">
              <w:rPr>
                <w:rFonts w:ascii="Lucida Fax" w:hAnsi="Lucida Fax"/>
              </w:rPr>
              <w:t xml:space="preserve">&gt; Error interno (conexión a </w:t>
            </w:r>
            <w:del w:id="347" w:author="Mario López García" w:date="2017-10-07T20:00:00Z">
              <w:r w:rsidR="00085335" w:rsidDel="00295298">
                <w:rPr>
                  <w:rFonts w:ascii="Lucida Fax" w:hAnsi="Lucida Fax"/>
                </w:rPr>
                <w:delText>Base de Datos</w:delText>
              </w:r>
            </w:del>
            <w:ins w:id="348" w:author="Mario López García" w:date="2017-10-07T20:00:00Z">
              <w:r w:rsidR="00295298">
                <w:rPr>
                  <w:rFonts w:ascii="Lucida Fax" w:hAnsi="Lucida Fax"/>
                </w:rPr>
                <w:t>BD</w:t>
              </w:r>
            </w:ins>
            <w:r w:rsidR="00085335">
              <w:rPr>
                <w:rFonts w:ascii="Lucida Fax" w:hAnsi="Lucida Fax"/>
              </w:rPr>
              <w:t>;</w:t>
            </w:r>
            <w:r w:rsidR="00085335">
              <w:rPr>
                <w:rFonts w:ascii="Lucida Fax" w:hAnsi="Lucida Fax"/>
              </w:rPr>
              <w:br/>
              <w:t xml:space="preserve">        termina caso de uso).</w:t>
            </w:r>
          </w:p>
          <w:p w14:paraId="102B3C82" w14:textId="77777777" w:rsidR="00085335" w:rsidRDefault="00B45878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Lucida Fax" w:hAnsi="Lucida Fax"/>
              </w:rPr>
              <w:t>ex2. &lt;paso 1, 3, 5</w:t>
            </w:r>
            <w:r w:rsidR="00085335">
              <w:rPr>
                <w:rFonts w:ascii="Lucida Fax" w:hAnsi="Lucida Fax"/>
              </w:rPr>
              <w:t xml:space="preserve">&gt; Error conexión a Internet. </w:t>
            </w:r>
          </w:p>
        </w:tc>
      </w:tr>
      <w:tr w:rsidR="00085335" w14:paraId="5FEC1D8A" w14:textId="77777777" w:rsidTr="00975738">
        <w:trPr>
          <w:trHeight w:val="258"/>
          <w:trPrChange w:id="349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350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21433687" w14:textId="77777777"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Post Condiciones</w:t>
            </w:r>
          </w:p>
        </w:tc>
        <w:tc>
          <w:tcPr>
            <w:tcW w:w="7234" w:type="dxa"/>
            <w:hideMark/>
            <w:tcPrChange w:id="351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2A8F8B9F" w14:textId="77777777" w:rsidR="00085335" w:rsidRDefault="00A428D1" w:rsidP="00A428D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="00F562BF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  <w:b/>
              </w:rPr>
              <w:t xml:space="preserve"> </w:t>
            </w:r>
            <w:r w:rsidRPr="00A428D1">
              <w:rPr>
                <w:rFonts w:ascii="Lucida Fax" w:hAnsi="Lucida Fax"/>
              </w:rPr>
              <w:t>envía mensaje de guardado con éxito</w:t>
            </w:r>
            <w:r w:rsidR="00085335">
              <w:rPr>
                <w:rFonts w:ascii="Lucida Fax" w:hAnsi="Lucida Fax"/>
              </w:rPr>
              <w:t>.</w:t>
            </w:r>
          </w:p>
        </w:tc>
      </w:tr>
      <w:tr w:rsidR="00085335" w14:paraId="1CA571DB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trPrChange w:id="352" w:author="Mario López García" w:date="2017-10-09T22:40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353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00361B9E" w14:textId="77777777" w:rsidR="00085335" w:rsidRDefault="00085335" w:rsidP="008C7893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Entrada</w:t>
            </w:r>
          </w:p>
        </w:tc>
        <w:tc>
          <w:tcPr>
            <w:tcW w:w="7234" w:type="dxa"/>
            <w:hideMark/>
            <w:tcPrChange w:id="354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36CE1FC4" w14:textId="77777777" w:rsidR="00085335" w:rsidRDefault="00085335" w:rsidP="00A46E8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Dato del </w:t>
            </w:r>
            <w:r w:rsidRPr="00534481">
              <w:rPr>
                <w:rFonts w:ascii="Lucida Fax" w:hAnsi="Lucida Fax"/>
                <w:b/>
              </w:rPr>
              <w:t>USUARIO</w:t>
            </w:r>
            <w:r w:rsidR="00A46E8C">
              <w:rPr>
                <w:rFonts w:ascii="Lucida Fax" w:hAnsi="Lucida Fax"/>
              </w:rPr>
              <w:t xml:space="preserve"> a modificar</w:t>
            </w:r>
            <w:r>
              <w:rPr>
                <w:rFonts w:ascii="Lucida Fax" w:hAnsi="Lucida Fax"/>
              </w:rPr>
              <w:t>.</w:t>
            </w:r>
          </w:p>
        </w:tc>
      </w:tr>
      <w:tr w:rsidR="00085335" w14:paraId="63A70F3F" w14:textId="77777777" w:rsidTr="00975738">
        <w:trPr>
          <w:trHeight w:val="258"/>
          <w:trPrChange w:id="355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356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120DA3A5" w14:textId="77777777"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Salida</w:t>
            </w:r>
          </w:p>
        </w:tc>
        <w:tc>
          <w:tcPr>
            <w:tcW w:w="7234" w:type="dxa"/>
            <w:hideMark/>
            <w:tcPrChange w:id="357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304BB68D" w14:textId="77777777" w:rsidR="00085335" w:rsidRDefault="00085335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Visualización de datos del </w:t>
            </w:r>
            <w:r w:rsidR="00974C2F" w:rsidRPr="00974C2F">
              <w:rPr>
                <w:rFonts w:ascii="Lucida Fax" w:hAnsi="Lucida Fax"/>
                <w:b/>
              </w:rPr>
              <w:t>USUARIO</w:t>
            </w:r>
            <w:r w:rsidR="00974C2F" w:rsidRPr="00974C2F">
              <w:rPr>
                <w:rFonts w:ascii="Lucida Fax" w:hAnsi="Lucida Fax"/>
              </w:rPr>
              <w:t xml:space="preserve"> </w:t>
            </w:r>
            <w:r w:rsidR="00A46E8C">
              <w:rPr>
                <w:rFonts w:ascii="Lucida Fax" w:hAnsi="Lucida Fax"/>
              </w:rPr>
              <w:t>modificado</w:t>
            </w:r>
            <w:r>
              <w:rPr>
                <w:rFonts w:ascii="Lucida Fax" w:hAnsi="Lucida Fax"/>
              </w:rPr>
              <w:t>.</w:t>
            </w:r>
          </w:p>
        </w:tc>
      </w:tr>
      <w:tr w:rsidR="00085335" w14:paraId="0C282E5B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trPrChange w:id="358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359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1B00BD6E" w14:textId="77777777" w:rsidR="00085335" w:rsidRDefault="00085335" w:rsidP="008C7893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Incluye</w:t>
            </w:r>
          </w:p>
        </w:tc>
        <w:tc>
          <w:tcPr>
            <w:tcW w:w="7234" w:type="dxa"/>
            <w:hideMark/>
            <w:tcPrChange w:id="360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066FDAC3" w14:textId="77777777" w:rsidR="00085335" w:rsidRDefault="00085335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085335" w14:paraId="753326A5" w14:textId="77777777" w:rsidTr="00975738">
        <w:trPr>
          <w:trHeight w:val="258"/>
          <w:trPrChange w:id="361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362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7C86FF6B" w14:textId="77777777" w:rsidR="00085335" w:rsidRDefault="00085335" w:rsidP="008C7893">
            <w:pPr>
              <w:spacing w:line="240" w:lineRule="auto"/>
              <w:jc w:val="right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Extiende</w:t>
            </w:r>
          </w:p>
        </w:tc>
        <w:tc>
          <w:tcPr>
            <w:tcW w:w="7234" w:type="dxa"/>
            <w:hideMark/>
            <w:tcPrChange w:id="363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6201AC12" w14:textId="77777777" w:rsidR="00085335" w:rsidRDefault="00A46E8C" w:rsidP="00A46E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CasUs5</w:t>
            </w:r>
            <w:r w:rsidR="00085335">
              <w:rPr>
                <w:rFonts w:ascii="Lucida Fax" w:hAnsi="Lucida Fax"/>
              </w:rPr>
              <w:t xml:space="preserve">: </w:t>
            </w:r>
            <w:r>
              <w:rPr>
                <w:rFonts w:ascii="Lucida Fax" w:hAnsi="Lucida Fax"/>
              </w:rPr>
              <w:t>Eliminar Usuario de Biblioteca</w:t>
            </w:r>
          </w:p>
        </w:tc>
      </w:tr>
      <w:tr w:rsidR="00085335" w14:paraId="271F7F28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trPrChange w:id="364" w:author="Mario López García" w:date="2017-10-09T22:40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365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465E8EAA" w14:textId="77777777" w:rsidR="00085335" w:rsidRDefault="00085335" w:rsidP="008C7893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Prioridad</w:t>
            </w:r>
          </w:p>
        </w:tc>
        <w:tc>
          <w:tcPr>
            <w:tcW w:w="7234" w:type="dxa"/>
            <w:hideMark/>
            <w:tcPrChange w:id="366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3493DA03" w14:textId="77777777" w:rsidR="00085335" w:rsidRDefault="00A46E8C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2</w:t>
            </w:r>
            <w:r w:rsidR="00085335">
              <w:rPr>
                <w:rFonts w:ascii="Lucida Fax" w:hAnsi="Lucida Fax"/>
              </w:rPr>
              <w:t xml:space="preserve"> (Segunda Fase)</w:t>
            </w:r>
          </w:p>
        </w:tc>
      </w:tr>
    </w:tbl>
    <w:p w14:paraId="7E5DE1BE" w14:textId="77777777" w:rsidR="00A46E8C" w:rsidRDefault="00A46E8C"/>
    <w:p w14:paraId="72AA2969" w14:textId="77777777" w:rsidR="00A46E8C" w:rsidRDefault="00A46E8C">
      <w:pPr>
        <w:spacing w:line="259" w:lineRule="auto"/>
      </w:pPr>
      <w:r>
        <w:br w:type="page"/>
      </w:r>
    </w:p>
    <w:tbl>
      <w:tblPr>
        <w:tblStyle w:val="Tablanormal1"/>
        <w:tblW w:w="9639" w:type="dxa"/>
        <w:tblLook w:val="04A0" w:firstRow="1" w:lastRow="0" w:firstColumn="1" w:lastColumn="0" w:noHBand="0" w:noVBand="1"/>
        <w:tblPrChange w:id="367" w:author="Mario López García" w:date="2017-10-09T22:40:00Z">
          <w:tblPr>
            <w:tblStyle w:val="Tablaconcuadrcula"/>
            <w:tblW w:w="9639" w:type="dxa"/>
            <w:tblInd w:w="-409" w:type="dxa"/>
            <w:tblLook w:val="04A0" w:firstRow="1" w:lastRow="0" w:firstColumn="1" w:lastColumn="0" w:noHBand="0" w:noVBand="1"/>
          </w:tblPr>
        </w:tblPrChange>
      </w:tblPr>
      <w:tblGrid>
        <w:gridCol w:w="2405"/>
        <w:gridCol w:w="7234"/>
        <w:tblGridChange w:id="368">
          <w:tblGrid>
            <w:gridCol w:w="2405"/>
            <w:gridCol w:w="7234"/>
          </w:tblGrid>
        </w:tblGridChange>
      </w:tblGrid>
      <w:tr w:rsidR="00A46E8C" w14:paraId="43B4E7EE" w14:textId="77777777" w:rsidTr="00975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  <w:trPrChange w:id="369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370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050396DC" w14:textId="77777777" w:rsidR="00A46E8C" w:rsidRDefault="00A46E8C" w:rsidP="008C7893">
            <w:pPr>
              <w:spacing w:line="240" w:lineRule="auto"/>
              <w:jc w:val="right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ID</w:t>
            </w:r>
          </w:p>
        </w:tc>
        <w:tc>
          <w:tcPr>
            <w:tcW w:w="7234" w:type="dxa"/>
            <w:hideMark/>
            <w:tcPrChange w:id="371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75BF372E" w14:textId="77777777" w:rsidR="00A46E8C" w:rsidRDefault="00A46E8C" w:rsidP="008C789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</w:t>
            </w:r>
            <w:del w:id="372" w:author="Luis Gerardo Bonilla Ramírez" w:date="2017-10-05T18:48:00Z">
              <w:r w:rsidDel="00F813A9">
                <w:rPr>
                  <w:rFonts w:ascii="Lucida Fax" w:hAnsi="Lucida Fax"/>
                  <w:color w:val="FF0000"/>
                </w:rPr>
                <w:delText>as</w:delText>
              </w:r>
            </w:del>
            <w:r>
              <w:rPr>
                <w:rFonts w:ascii="Lucida Fax" w:hAnsi="Lucida Fax"/>
                <w:color w:val="FF0000"/>
              </w:rPr>
              <w:t>U</w:t>
            </w:r>
            <w:del w:id="373" w:author="Luis Gerardo Bonilla Ramírez" w:date="2017-10-05T18:48:00Z">
              <w:r w:rsidDel="00F813A9">
                <w:rPr>
                  <w:rFonts w:ascii="Lucida Fax" w:hAnsi="Lucida Fax"/>
                  <w:color w:val="FF0000"/>
                </w:rPr>
                <w:delText>s</w:delText>
              </w:r>
            </w:del>
            <w:r>
              <w:rPr>
                <w:rFonts w:ascii="Lucida Fax" w:hAnsi="Lucida Fax"/>
                <w:color w:val="FF0000"/>
              </w:rPr>
              <w:t>5</w:t>
            </w:r>
          </w:p>
        </w:tc>
      </w:tr>
      <w:tr w:rsidR="00A46E8C" w14:paraId="3AF4C4A6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trPrChange w:id="374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PrChange w:id="375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</w:tcPr>
            </w:tcPrChange>
          </w:tcPr>
          <w:p w14:paraId="0E3277FF" w14:textId="77777777" w:rsidR="00A46E8C" w:rsidRDefault="00A46E8C" w:rsidP="008C7893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Autor</w:t>
            </w:r>
          </w:p>
        </w:tc>
        <w:tc>
          <w:tcPr>
            <w:tcW w:w="7234" w:type="dxa"/>
            <w:tcPrChange w:id="376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</w:tcPr>
            </w:tcPrChange>
          </w:tcPr>
          <w:p w14:paraId="41321FA5" w14:textId="77777777" w:rsidR="00A46E8C" w:rsidRPr="00DE29D7" w:rsidRDefault="00A46E8C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 w:rsidRPr="00DE29D7">
              <w:rPr>
                <w:rFonts w:ascii="Lucida Fax" w:hAnsi="Lucida Fax"/>
              </w:rPr>
              <w:t>Luis Gerardo Bonilla Ramírez</w:t>
            </w:r>
          </w:p>
        </w:tc>
      </w:tr>
      <w:tr w:rsidR="00A46E8C" w14:paraId="0D75DC71" w14:textId="77777777" w:rsidTr="00975738">
        <w:trPr>
          <w:trHeight w:val="243"/>
          <w:trPrChange w:id="377" w:author="Mario López García" w:date="2017-10-09T22:40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378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5B28E7A0" w14:textId="77777777"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Nombre</w:t>
            </w:r>
          </w:p>
        </w:tc>
        <w:tc>
          <w:tcPr>
            <w:tcW w:w="7234" w:type="dxa"/>
            <w:hideMark/>
            <w:tcPrChange w:id="379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4B4ABE5D" w14:textId="77777777" w:rsidR="00A46E8C" w:rsidRDefault="00A46E8C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Eliminar Usuario de Biblioteca</w:t>
            </w:r>
          </w:p>
        </w:tc>
      </w:tr>
      <w:tr w:rsidR="00A46E8C" w14:paraId="7888DC65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trPrChange w:id="380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381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7D9688AE" w14:textId="77777777" w:rsidR="00A46E8C" w:rsidRDefault="00A46E8C" w:rsidP="008C7893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Fecha de Creación</w:t>
            </w:r>
          </w:p>
        </w:tc>
        <w:tc>
          <w:tcPr>
            <w:tcW w:w="7234" w:type="dxa"/>
            <w:hideMark/>
            <w:tcPrChange w:id="382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13066CCE" w14:textId="77777777" w:rsidR="00A46E8C" w:rsidRDefault="00A46E8C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02/10/2017</w:t>
            </w:r>
          </w:p>
        </w:tc>
      </w:tr>
      <w:tr w:rsidR="00A46E8C" w14:paraId="4A086906" w14:textId="77777777" w:rsidTr="00975738">
        <w:trPr>
          <w:trHeight w:val="258"/>
          <w:trPrChange w:id="383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PrChange w:id="384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</w:tcPr>
            </w:tcPrChange>
          </w:tcPr>
          <w:p w14:paraId="357C0C6C" w14:textId="77777777"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Fecha de Modificación</w:t>
            </w:r>
          </w:p>
        </w:tc>
        <w:tc>
          <w:tcPr>
            <w:tcW w:w="7234" w:type="dxa"/>
            <w:tcPrChange w:id="385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</w:tcPr>
            </w:tcPrChange>
          </w:tcPr>
          <w:p w14:paraId="72F55D47" w14:textId="77777777" w:rsidR="00A46E8C" w:rsidRDefault="00A46E8C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</w:t>
            </w:r>
            <w:ins w:id="386" w:author="Luis Gerardo Bonilla Ramírez" w:date="2017-10-05T18:48:00Z">
              <w:r w:rsidR="00F813A9">
                <w:rPr>
                  <w:rFonts w:ascii="Lucida Fax" w:hAnsi="Lucida Fax"/>
                </w:rPr>
                <w:t>5</w:t>
              </w:r>
            </w:ins>
            <w:del w:id="387" w:author="Luis Gerardo Bonilla Ramírez" w:date="2017-10-05T18:48:00Z">
              <w:r w:rsidDel="00F813A9">
                <w:rPr>
                  <w:rFonts w:ascii="Lucida Fax" w:hAnsi="Lucida Fax"/>
                </w:rPr>
                <w:delText>2</w:delText>
              </w:r>
            </w:del>
            <w:r>
              <w:rPr>
                <w:rFonts w:ascii="Lucida Fax" w:hAnsi="Lucida Fax"/>
              </w:rPr>
              <w:t>/10/2017</w:t>
            </w:r>
          </w:p>
        </w:tc>
      </w:tr>
      <w:tr w:rsidR="00A46E8C" w14:paraId="556BCD9D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trPrChange w:id="388" w:author="Mario López García" w:date="2017-10-09T22:40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389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3FB1EB50" w14:textId="77777777" w:rsidR="00A46E8C" w:rsidRDefault="00A46E8C" w:rsidP="008C7893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Versión</w:t>
            </w:r>
          </w:p>
        </w:tc>
        <w:tc>
          <w:tcPr>
            <w:tcW w:w="7234" w:type="dxa"/>
            <w:hideMark/>
            <w:tcPrChange w:id="390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279D37A0" w14:textId="77777777" w:rsidR="00A46E8C" w:rsidRDefault="00A46E8C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1.0.</w:t>
            </w:r>
            <w:ins w:id="391" w:author="Luis Gerardo Bonilla Ramírez" w:date="2017-10-05T18:48:00Z">
              <w:r w:rsidR="00F813A9">
                <w:rPr>
                  <w:rFonts w:ascii="Lucida Fax" w:hAnsi="Lucida Fax"/>
                </w:rPr>
                <w:t>1</w:t>
              </w:r>
            </w:ins>
            <w:del w:id="392" w:author="Luis Gerardo Bonilla Ramírez" w:date="2017-10-05T18:48:00Z">
              <w:r w:rsidDel="00F813A9">
                <w:rPr>
                  <w:rFonts w:ascii="Lucida Fax" w:hAnsi="Lucida Fax"/>
                </w:rPr>
                <w:delText>0</w:delText>
              </w:r>
            </w:del>
          </w:p>
        </w:tc>
      </w:tr>
      <w:tr w:rsidR="00A46E8C" w14:paraId="29309AC7" w14:textId="77777777" w:rsidTr="00975738">
        <w:trPr>
          <w:trHeight w:val="243"/>
          <w:trPrChange w:id="393" w:author="Mario López García" w:date="2017-10-09T22:40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394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23BBEDBB" w14:textId="77777777"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Actores</w:t>
            </w:r>
          </w:p>
        </w:tc>
        <w:tc>
          <w:tcPr>
            <w:tcW w:w="7234" w:type="dxa"/>
            <w:hideMark/>
            <w:tcPrChange w:id="395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7B9BF5C6" w14:textId="77777777" w:rsidR="00A46E8C" w:rsidRPr="00856D2C" w:rsidRDefault="00A46E8C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 w:rsidRPr="00856D2C">
              <w:rPr>
                <w:rFonts w:ascii="Lucida Fax" w:hAnsi="Lucida Fax"/>
                <w:b/>
              </w:rPr>
              <w:t>Usuario Administrativo</w:t>
            </w:r>
            <w:r w:rsidRPr="00856D2C">
              <w:rPr>
                <w:rFonts w:ascii="Lucida Fax" w:hAnsi="Lucida Fax"/>
              </w:rPr>
              <w:t>.</w:t>
            </w:r>
          </w:p>
        </w:tc>
      </w:tr>
      <w:tr w:rsidR="00A46E8C" w14:paraId="2AED3F5F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trPrChange w:id="396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397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48AE82DC" w14:textId="77777777" w:rsidR="00A46E8C" w:rsidRDefault="00A46E8C" w:rsidP="008C7893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Descripción</w:t>
            </w:r>
          </w:p>
        </w:tc>
        <w:tc>
          <w:tcPr>
            <w:tcW w:w="7234" w:type="dxa"/>
            <w:hideMark/>
            <w:tcPrChange w:id="398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69DEFF19" w14:textId="77777777" w:rsidR="00A46E8C" w:rsidRDefault="00A46E8C" w:rsidP="00A46E8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El </w:t>
            </w:r>
            <w:r w:rsidRPr="00856D2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dará de baja del sistema a un </w:t>
            </w:r>
            <w:r w:rsidRPr="00A46E8C">
              <w:rPr>
                <w:rFonts w:ascii="Lucida Fax" w:hAnsi="Lucida Fax"/>
                <w:b/>
              </w:rPr>
              <w:t>USUARIO DE BIBLIOTECA</w:t>
            </w:r>
          </w:p>
        </w:tc>
      </w:tr>
      <w:tr w:rsidR="00A46E8C" w14:paraId="6384E157" w14:textId="77777777" w:rsidTr="00975738">
        <w:trPr>
          <w:trHeight w:val="243"/>
          <w:trPrChange w:id="399" w:author="Mario López García" w:date="2017-10-09T22:40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400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6AA4D874" w14:textId="77777777"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Precondición</w:t>
            </w:r>
          </w:p>
        </w:tc>
        <w:tc>
          <w:tcPr>
            <w:tcW w:w="7234" w:type="dxa"/>
            <w:hideMark/>
            <w:tcPrChange w:id="401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5110DC24" w14:textId="77777777" w:rsidR="00A46E8C" w:rsidRDefault="00A46E8C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Realizar </w:t>
            </w:r>
            <w:r>
              <w:rPr>
                <w:rFonts w:ascii="Lucida Fax" w:hAnsi="Lucida Fax"/>
                <w:color w:val="FF0000"/>
              </w:rPr>
              <w:t>CasUs4</w:t>
            </w:r>
            <w:r w:rsidRPr="00974C2F">
              <w:rPr>
                <w:rFonts w:ascii="Lucida Fax" w:hAnsi="Lucida Fax"/>
                <w:color w:val="FF0000"/>
              </w:rPr>
              <w:t xml:space="preserve"> </w:t>
            </w:r>
          </w:p>
          <w:p w14:paraId="0EDA308A" w14:textId="77777777" w:rsidR="00A46E8C" w:rsidRDefault="00A46E8C" w:rsidP="00A46E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El </w:t>
            </w:r>
            <w:r w:rsidRPr="005D63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deberá presionar el botón: </w:t>
            </w:r>
            <w:r>
              <w:rPr>
                <w:rFonts w:ascii="Lucida Fax" w:hAnsi="Lucida Fax"/>
                <w:color w:val="FF0000"/>
              </w:rPr>
              <w:t>Eliminar Usuario</w:t>
            </w:r>
          </w:p>
        </w:tc>
      </w:tr>
      <w:tr w:rsidR="00A46E8C" w14:paraId="618CBE7D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trPrChange w:id="402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403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7BC5C42F" w14:textId="77777777" w:rsidR="00A46E8C" w:rsidRDefault="00A46E8C" w:rsidP="008C7893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Flujo normal</w:t>
            </w:r>
          </w:p>
        </w:tc>
        <w:tc>
          <w:tcPr>
            <w:tcW w:w="7234" w:type="dxa"/>
            <w:hideMark/>
            <w:tcPrChange w:id="404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6D042965" w14:textId="77777777" w:rsidR="00803257" w:rsidRPr="00803257" w:rsidRDefault="00A46E8C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="00803257">
              <w:rPr>
                <w:rFonts w:ascii="Lucida Fax" w:hAnsi="Lucida Fax"/>
              </w:rPr>
              <w:t xml:space="preserve"> </w:t>
            </w:r>
            <w:r>
              <w:rPr>
                <w:rFonts w:ascii="Lucida Fax" w:hAnsi="Lucida Fax"/>
                <w:b/>
              </w:rPr>
              <w:t>SISTEMA</w:t>
            </w:r>
            <w:r w:rsidR="00803257">
              <w:rPr>
                <w:rFonts w:ascii="Lucida Fax" w:hAnsi="Lucida Fax"/>
                <w:b/>
              </w:rPr>
              <w:t xml:space="preserve"> </w:t>
            </w:r>
            <w:r w:rsidR="00803257">
              <w:rPr>
                <w:rFonts w:ascii="Lucida Fax" w:hAnsi="Lucida Fax"/>
              </w:rPr>
              <w:t xml:space="preserve">elimina el usuario con la </w:t>
            </w:r>
            <w:r w:rsidR="00803257" w:rsidRPr="00803257">
              <w:rPr>
                <w:rFonts w:ascii="Lucida Fax" w:hAnsi="Lucida Fax"/>
                <w:color w:val="FF0000"/>
              </w:rPr>
              <w:t xml:space="preserve">matrícula </w:t>
            </w:r>
            <w:r w:rsidR="00803257">
              <w:rPr>
                <w:rFonts w:ascii="Lucida Fax" w:hAnsi="Lucida Fax"/>
              </w:rPr>
              <w:t xml:space="preserve">o </w:t>
            </w:r>
            <w:r w:rsidR="00803257">
              <w:rPr>
                <w:rFonts w:ascii="Lucida Fax" w:hAnsi="Lucida Fax"/>
                <w:color w:val="FF0000"/>
              </w:rPr>
              <w:t>número de</w:t>
            </w:r>
            <w:r w:rsidR="00803257">
              <w:rPr>
                <w:rFonts w:ascii="Lucida Fax" w:hAnsi="Lucida Fax"/>
                <w:color w:val="FF0000"/>
              </w:rPr>
              <w:br/>
              <w:t xml:space="preserve">     </w:t>
            </w:r>
            <w:r w:rsidR="00803257" w:rsidRPr="00803257">
              <w:rPr>
                <w:rFonts w:ascii="Lucida Fax" w:hAnsi="Lucida Fax"/>
                <w:color w:val="FF0000"/>
              </w:rPr>
              <w:t xml:space="preserve">personal </w:t>
            </w:r>
            <w:r w:rsidR="00803257">
              <w:rPr>
                <w:rFonts w:ascii="Lucida Fax" w:hAnsi="Lucida Fax"/>
              </w:rPr>
              <w:t>del usuario que se está editando.</w:t>
            </w:r>
          </w:p>
          <w:p w14:paraId="53B4FE4D" w14:textId="77777777" w:rsidR="00A46E8C" w:rsidRDefault="00A46E8C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{ex1, ex2}</w:t>
            </w:r>
          </w:p>
        </w:tc>
      </w:tr>
      <w:tr w:rsidR="00A46E8C" w14:paraId="674D84B3" w14:textId="77777777" w:rsidTr="00975738">
        <w:trPr>
          <w:trHeight w:val="180"/>
          <w:trPrChange w:id="405" w:author="Mario López García" w:date="2017-10-09T22:40:00Z">
            <w:trPr>
              <w:trHeight w:val="18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406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6F74BE8A" w14:textId="77777777"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Flujo alterno</w:t>
            </w:r>
          </w:p>
        </w:tc>
        <w:tc>
          <w:tcPr>
            <w:tcW w:w="7234" w:type="dxa"/>
            <w:hideMark/>
            <w:tcPrChange w:id="407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6CBE9B02" w14:textId="77777777" w:rsidR="00A46E8C" w:rsidRPr="00B45878" w:rsidRDefault="00E065F3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A46E8C" w14:paraId="71B4E1D0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trPrChange w:id="408" w:author="Mario López García" w:date="2017-10-09T22:40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409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23E8B34D" w14:textId="77777777" w:rsidR="00A46E8C" w:rsidRDefault="00A46E8C" w:rsidP="008C7893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Excepciones</w:t>
            </w:r>
          </w:p>
        </w:tc>
        <w:tc>
          <w:tcPr>
            <w:tcW w:w="7234" w:type="dxa"/>
            <w:hideMark/>
            <w:tcPrChange w:id="410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31335682" w14:textId="2A0A7F45" w:rsidR="00A46E8C" w:rsidRDefault="00803257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1</w:t>
            </w:r>
            <w:r w:rsidR="00A46E8C">
              <w:rPr>
                <w:rFonts w:ascii="Lucida Fax" w:hAnsi="Lucida Fax"/>
              </w:rPr>
              <w:t xml:space="preserve">&gt; Error interno (conexión a </w:t>
            </w:r>
            <w:del w:id="411" w:author="Mario López García" w:date="2017-10-07T20:00:00Z">
              <w:r w:rsidR="00A46E8C" w:rsidDel="00295298">
                <w:rPr>
                  <w:rFonts w:ascii="Lucida Fax" w:hAnsi="Lucida Fax"/>
                </w:rPr>
                <w:delText>Base de Datos</w:delText>
              </w:r>
            </w:del>
            <w:ins w:id="412" w:author="Mario López García" w:date="2017-10-07T20:00:00Z">
              <w:r w:rsidR="00295298">
                <w:rPr>
                  <w:rFonts w:ascii="Lucida Fax" w:hAnsi="Lucida Fax"/>
                </w:rPr>
                <w:t>BD</w:t>
              </w:r>
            </w:ins>
            <w:r w:rsidR="00A46E8C">
              <w:rPr>
                <w:rFonts w:ascii="Lucida Fax" w:hAnsi="Lucida Fax"/>
              </w:rPr>
              <w:t>;</w:t>
            </w:r>
            <w:r w:rsidR="00A46E8C">
              <w:rPr>
                <w:rFonts w:ascii="Lucida Fax" w:hAnsi="Lucida Fax"/>
              </w:rPr>
              <w:br/>
              <w:t xml:space="preserve">        termina caso de uso).</w:t>
            </w:r>
          </w:p>
          <w:p w14:paraId="198A8249" w14:textId="77777777" w:rsidR="00A46E8C" w:rsidRDefault="00803257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Lucida Fax" w:hAnsi="Lucida Fax"/>
              </w:rPr>
              <w:t>ex2. &lt;paso 1</w:t>
            </w:r>
            <w:r w:rsidR="00A46E8C">
              <w:rPr>
                <w:rFonts w:ascii="Lucida Fax" w:hAnsi="Lucida Fax"/>
              </w:rPr>
              <w:t xml:space="preserve">&gt; Error conexión a Internet. </w:t>
            </w:r>
          </w:p>
        </w:tc>
      </w:tr>
      <w:tr w:rsidR="00A46E8C" w14:paraId="7188A3CA" w14:textId="77777777" w:rsidTr="00975738">
        <w:trPr>
          <w:trHeight w:val="258"/>
          <w:trPrChange w:id="413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414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4347EAB7" w14:textId="77777777"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Post Condiciones</w:t>
            </w:r>
          </w:p>
        </w:tc>
        <w:tc>
          <w:tcPr>
            <w:tcW w:w="7234" w:type="dxa"/>
            <w:hideMark/>
            <w:tcPrChange w:id="415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39043597" w14:textId="77777777" w:rsidR="00A46E8C" w:rsidRDefault="00A46E8C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>
              <w:rPr>
                <w:rFonts w:ascii="Lucida Fax" w:hAnsi="Lucida Fax"/>
                <w:b/>
              </w:rPr>
              <w:t xml:space="preserve">SISTEMA </w:t>
            </w:r>
            <w:r w:rsidRPr="00A428D1">
              <w:rPr>
                <w:rFonts w:ascii="Lucida Fax" w:hAnsi="Lucida Fax"/>
              </w:rPr>
              <w:t>env</w:t>
            </w:r>
            <w:r w:rsidR="00E065F3">
              <w:rPr>
                <w:rFonts w:ascii="Lucida Fax" w:hAnsi="Lucida Fax"/>
              </w:rPr>
              <w:t>ía mensaje “Usuario Eliminado”</w:t>
            </w:r>
            <w:r>
              <w:rPr>
                <w:rFonts w:ascii="Lucida Fax" w:hAnsi="Lucida Fax"/>
              </w:rPr>
              <w:t>.</w:t>
            </w:r>
          </w:p>
        </w:tc>
      </w:tr>
      <w:tr w:rsidR="00A46E8C" w14:paraId="501CE544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trPrChange w:id="416" w:author="Mario López García" w:date="2017-10-09T22:40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417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22007698" w14:textId="77777777" w:rsidR="00A46E8C" w:rsidRDefault="00A46E8C" w:rsidP="008C7893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Entrada</w:t>
            </w:r>
          </w:p>
        </w:tc>
        <w:tc>
          <w:tcPr>
            <w:tcW w:w="7234" w:type="dxa"/>
            <w:hideMark/>
            <w:tcPrChange w:id="418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06D26297" w14:textId="77777777" w:rsidR="00A46E8C" w:rsidRDefault="00E065F3" w:rsidP="00E06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A46E8C" w14:paraId="5DED62B9" w14:textId="77777777" w:rsidTr="00975738">
        <w:trPr>
          <w:trHeight w:val="258"/>
          <w:trPrChange w:id="419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420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7F943432" w14:textId="77777777"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Salida</w:t>
            </w:r>
          </w:p>
        </w:tc>
        <w:tc>
          <w:tcPr>
            <w:tcW w:w="7234" w:type="dxa"/>
            <w:hideMark/>
            <w:tcPrChange w:id="421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73A361D7" w14:textId="77777777" w:rsidR="00A46E8C" w:rsidRDefault="00E065F3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A46E8C" w14:paraId="4FEBF5E6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trPrChange w:id="422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423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76F14984" w14:textId="77777777" w:rsidR="00A46E8C" w:rsidRDefault="00A46E8C" w:rsidP="008C7893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Incluye</w:t>
            </w:r>
          </w:p>
        </w:tc>
        <w:tc>
          <w:tcPr>
            <w:tcW w:w="7234" w:type="dxa"/>
            <w:hideMark/>
            <w:tcPrChange w:id="424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219E45E4" w14:textId="77777777" w:rsidR="00A46E8C" w:rsidRDefault="00A46E8C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A46E8C" w14:paraId="404369F8" w14:textId="77777777" w:rsidTr="00975738">
        <w:trPr>
          <w:trHeight w:val="258"/>
          <w:trPrChange w:id="425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426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2A4549A1" w14:textId="77777777" w:rsidR="00A46E8C" w:rsidRDefault="00A46E8C" w:rsidP="008C7893">
            <w:pPr>
              <w:spacing w:line="240" w:lineRule="auto"/>
              <w:jc w:val="right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Extiende</w:t>
            </w:r>
          </w:p>
        </w:tc>
        <w:tc>
          <w:tcPr>
            <w:tcW w:w="7234" w:type="dxa"/>
            <w:hideMark/>
            <w:tcPrChange w:id="427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3F266D7F" w14:textId="77777777" w:rsidR="00A46E8C" w:rsidRDefault="00E065F3" w:rsidP="00E06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A46E8C" w14:paraId="76F4D49A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trPrChange w:id="428" w:author="Mario López García" w:date="2017-10-09T22:40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429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754517D9" w14:textId="77777777" w:rsidR="00A46E8C" w:rsidRDefault="00A46E8C" w:rsidP="008C7893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Prioridad</w:t>
            </w:r>
          </w:p>
        </w:tc>
        <w:tc>
          <w:tcPr>
            <w:tcW w:w="7234" w:type="dxa"/>
            <w:hideMark/>
            <w:tcPrChange w:id="430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76B0C7FB" w14:textId="77777777" w:rsidR="00A46E8C" w:rsidRDefault="00A46E8C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2 (Segunda Fase)</w:t>
            </w:r>
          </w:p>
        </w:tc>
      </w:tr>
    </w:tbl>
    <w:p w14:paraId="298D11DB" w14:textId="77777777" w:rsidR="001252D4" w:rsidRDefault="001252D4"/>
    <w:p w14:paraId="23F2C66B" w14:textId="77777777" w:rsidR="001252D4" w:rsidRDefault="001252D4">
      <w:pPr>
        <w:spacing w:line="259" w:lineRule="auto"/>
      </w:pPr>
      <w:r>
        <w:br w:type="page"/>
      </w:r>
    </w:p>
    <w:tbl>
      <w:tblPr>
        <w:tblStyle w:val="Tablanormal1"/>
        <w:tblW w:w="9639" w:type="dxa"/>
        <w:tblLook w:val="04A0" w:firstRow="1" w:lastRow="0" w:firstColumn="1" w:lastColumn="0" w:noHBand="0" w:noVBand="1"/>
        <w:tblPrChange w:id="431" w:author="Mario López García" w:date="2017-10-09T22:40:00Z">
          <w:tblPr>
            <w:tblStyle w:val="Tablaconcuadrcula"/>
            <w:tblW w:w="9639" w:type="dxa"/>
            <w:tblInd w:w="-409" w:type="dxa"/>
            <w:tblLook w:val="04A0" w:firstRow="1" w:lastRow="0" w:firstColumn="1" w:lastColumn="0" w:noHBand="0" w:noVBand="1"/>
          </w:tblPr>
        </w:tblPrChange>
      </w:tblPr>
      <w:tblGrid>
        <w:gridCol w:w="2405"/>
        <w:gridCol w:w="7234"/>
        <w:tblGridChange w:id="432">
          <w:tblGrid>
            <w:gridCol w:w="2405"/>
            <w:gridCol w:w="7234"/>
          </w:tblGrid>
        </w:tblGridChange>
      </w:tblGrid>
      <w:tr w:rsidR="001252D4" w14:paraId="4F81F4EE" w14:textId="77777777" w:rsidTr="00975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  <w:trPrChange w:id="433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434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33B2B1C4" w14:textId="77777777" w:rsidR="001252D4" w:rsidRDefault="001252D4" w:rsidP="008C7893">
            <w:pPr>
              <w:spacing w:line="240" w:lineRule="auto"/>
              <w:jc w:val="right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ID</w:t>
            </w:r>
          </w:p>
        </w:tc>
        <w:tc>
          <w:tcPr>
            <w:tcW w:w="7234" w:type="dxa"/>
            <w:hideMark/>
            <w:tcPrChange w:id="435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695A7D33" w14:textId="77777777" w:rsidR="001252D4" w:rsidRDefault="008938A4" w:rsidP="008C789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</w:t>
            </w:r>
            <w:del w:id="436" w:author="Luis Gerardo Bonilla Ramírez" w:date="2017-10-05T18:49:00Z">
              <w:r w:rsidDel="00F813A9">
                <w:rPr>
                  <w:rFonts w:ascii="Lucida Fax" w:hAnsi="Lucida Fax"/>
                  <w:color w:val="FF0000"/>
                </w:rPr>
                <w:delText>as</w:delText>
              </w:r>
            </w:del>
            <w:r>
              <w:rPr>
                <w:rFonts w:ascii="Lucida Fax" w:hAnsi="Lucida Fax"/>
                <w:color w:val="FF0000"/>
              </w:rPr>
              <w:t>U</w:t>
            </w:r>
            <w:del w:id="437" w:author="Luis Gerardo Bonilla Ramírez" w:date="2017-10-05T18:49:00Z">
              <w:r w:rsidDel="00F813A9">
                <w:rPr>
                  <w:rFonts w:ascii="Lucida Fax" w:hAnsi="Lucida Fax"/>
                  <w:color w:val="FF0000"/>
                </w:rPr>
                <w:delText>s</w:delText>
              </w:r>
            </w:del>
            <w:r>
              <w:rPr>
                <w:rFonts w:ascii="Lucida Fax" w:hAnsi="Lucida Fax"/>
                <w:color w:val="FF0000"/>
              </w:rPr>
              <w:t>6</w:t>
            </w:r>
          </w:p>
        </w:tc>
      </w:tr>
      <w:tr w:rsidR="001252D4" w14:paraId="4FE6E523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trPrChange w:id="438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PrChange w:id="439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</w:tcPr>
            </w:tcPrChange>
          </w:tcPr>
          <w:p w14:paraId="479E1B6A" w14:textId="77777777" w:rsidR="001252D4" w:rsidRDefault="001252D4" w:rsidP="008C7893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Autor</w:t>
            </w:r>
          </w:p>
        </w:tc>
        <w:tc>
          <w:tcPr>
            <w:tcW w:w="7234" w:type="dxa"/>
            <w:tcPrChange w:id="440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</w:tcPr>
            </w:tcPrChange>
          </w:tcPr>
          <w:p w14:paraId="178E79E4" w14:textId="77777777" w:rsidR="001252D4" w:rsidRPr="00DE29D7" w:rsidRDefault="001252D4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 w:rsidRPr="00DE29D7">
              <w:rPr>
                <w:rFonts w:ascii="Lucida Fax" w:hAnsi="Lucida Fax"/>
              </w:rPr>
              <w:t>Luis Gerardo Bonilla Ramírez</w:t>
            </w:r>
          </w:p>
        </w:tc>
      </w:tr>
      <w:tr w:rsidR="001252D4" w14:paraId="1D00DC62" w14:textId="77777777" w:rsidTr="00975738">
        <w:trPr>
          <w:trHeight w:val="243"/>
          <w:trPrChange w:id="441" w:author="Mario López García" w:date="2017-10-09T22:40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442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67F14A3A" w14:textId="77777777"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Nombre</w:t>
            </w:r>
          </w:p>
        </w:tc>
        <w:tc>
          <w:tcPr>
            <w:tcW w:w="7234" w:type="dxa"/>
            <w:hideMark/>
            <w:tcPrChange w:id="443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2EB97D18" w14:textId="77777777" w:rsidR="001252D4" w:rsidRDefault="008938A4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Registrar Préstamo Fuera de Facultad</w:t>
            </w:r>
          </w:p>
        </w:tc>
      </w:tr>
      <w:tr w:rsidR="001252D4" w14:paraId="61DDAF9F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trPrChange w:id="444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445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45136D33" w14:textId="77777777" w:rsidR="001252D4" w:rsidRDefault="001252D4" w:rsidP="008C7893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Fecha de Creación</w:t>
            </w:r>
          </w:p>
        </w:tc>
        <w:tc>
          <w:tcPr>
            <w:tcW w:w="7234" w:type="dxa"/>
            <w:hideMark/>
            <w:tcPrChange w:id="446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15510FF4" w14:textId="77777777" w:rsidR="001252D4" w:rsidRDefault="00044494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03</w:t>
            </w:r>
            <w:r w:rsidR="001252D4">
              <w:rPr>
                <w:rFonts w:ascii="Lucida Fax" w:hAnsi="Lucida Fax"/>
              </w:rPr>
              <w:t>/10/2017</w:t>
            </w:r>
          </w:p>
        </w:tc>
      </w:tr>
      <w:tr w:rsidR="001252D4" w14:paraId="027BEAEA" w14:textId="77777777" w:rsidTr="00975738">
        <w:trPr>
          <w:trHeight w:val="258"/>
          <w:trPrChange w:id="447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PrChange w:id="448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</w:tcPr>
            </w:tcPrChange>
          </w:tcPr>
          <w:p w14:paraId="10A75882" w14:textId="77777777"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Fecha de Modificación</w:t>
            </w:r>
          </w:p>
        </w:tc>
        <w:tc>
          <w:tcPr>
            <w:tcW w:w="7234" w:type="dxa"/>
            <w:tcPrChange w:id="449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</w:tcPr>
            </w:tcPrChange>
          </w:tcPr>
          <w:p w14:paraId="7EFB1C5C" w14:textId="77777777" w:rsidR="001252D4" w:rsidRDefault="00044494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</w:t>
            </w:r>
            <w:ins w:id="450" w:author="Luis Gerardo Bonilla Ramírez" w:date="2017-10-05T18:49:00Z">
              <w:r w:rsidR="00F813A9">
                <w:rPr>
                  <w:rFonts w:ascii="Lucida Fax" w:hAnsi="Lucida Fax"/>
                </w:rPr>
                <w:t>5</w:t>
              </w:r>
            </w:ins>
            <w:del w:id="451" w:author="Luis Gerardo Bonilla Ramírez" w:date="2017-10-05T18:49:00Z">
              <w:r w:rsidDel="00F813A9">
                <w:rPr>
                  <w:rFonts w:ascii="Lucida Fax" w:hAnsi="Lucida Fax"/>
                </w:rPr>
                <w:delText>3</w:delText>
              </w:r>
            </w:del>
            <w:r w:rsidR="001252D4">
              <w:rPr>
                <w:rFonts w:ascii="Lucida Fax" w:hAnsi="Lucida Fax"/>
              </w:rPr>
              <w:t>/10/2017</w:t>
            </w:r>
          </w:p>
        </w:tc>
      </w:tr>
      <w:tr w:rsidR="001252D4" w14:paraId="55BD51BB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trPrChange w:id="452" w:author="Mario López García" w:date="2017-10-09T22:40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453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66EFBF4A" w14:textId="77777777" w:rsidR="001252D4" w:rsidRDefault="001252D4" w:rsidP="008C7893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Versión</w:t>
            </w:r>
          </w:p>
        </w:tc>
        <w:tc>
          <w:tcPr>
            <w:tcW w:w="7234" w:type="dxa"/>
            <w:hideMark/>
            <w:tcPrChange w:id="454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168A6124" w14:textId="77777777" w:rsidR="001252D4" w:rsidRDefault="001252D4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1.0.</w:t>
            </w:r>
            <w:ins w:id="455" w:author="Luis Gerardo Bonilla Ramírez" w:date="2017-10-05T18:49:00Z">
              <w:r w:rsidR="00F813A9">
                <w:rPr>
                  <w:rFonts w:ascii="Lucida Fax" w:hAnsi="Lucida Fax"/>
                </w:rPr>
                <w:t>1</w:t>
              </w:r>
            </w:ins>
            <w:del w:id="456" w:author="Luis Gerardo Bonilla Ramírez" w:date="2017-10-05T18:49:00Z">
              <w:r w:rsidDel="00F813A9">
                <w:rPr>
                  <w:rFonts w:ascii="Lucida Fax" w:hAnsi="Lucida Fax"/>
                </w:rPr>
                <w:delText>0</w:delText>
              </w:r>
            </w:del>
          </w:p>
        </w:tc>
      </w:tr>
      <w:tr w:rsidR="001252D4" w14:paraId="718CDD08" w14:textId="77777777" w:rsidTr="00975738">
        <w:trPr>
          <w:trHeight w:val="243"/>
          <w:trPrChange w:id="457" w:author="Mario López García" w:date="2017-10-09T22:40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458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5AF560DA" w14:textId="77777777"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Actores</w:t>
            </w:r>
          </w:p>
        </w:tc>
        <w:tc>
          <w:tcPr>
            <w:tcW w:w="7234" w:type="dxa"/>
            <w:hideMark/>
            <w:tcPrChange w:id="459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129176F2" w14:textId="77777777" w:rsidR="001252D4" w:rsidRPr="00856D2C" w:rsidRDefault="008938A4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  <w:b/>
              </w:rPr>
              <w:t>Usuario Directivo, Usuario Técnico</w:t>
            </w:r>
            <w:r w:rsidR="001252D4" w:rsidRPr="00856D2C">
              <w:rPr>
                <w:rFonts w:ascii="Lucida Fax" w:hAnsi="Lucida Fax"/>
              </w:rPr>
              <w:t>.</w:t>
            </w:r>
          </w:p>
        </w:tc>
      </w:tr>
      <w:tr w:rsidR="001252D4" w14:paraId="76777B3C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trPrChange w:id="460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461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440861CF" w14:textId="77777777" w:rsidR="001252D4" w:rsidRDefault="001252D4" w:rsidP="008C7893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Descripción</w:t>
            </w:r>
          </w:p>
        </w:tc>
        <w:tc>
          <w:tcPr>
            <w:tcW w:w="7234" w:type="dxa"/>
            <w:hideMark/>
            <w:tcPrChange w:id="462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109D1D3E" w14:textId="77777777" w:rsidR="001252D4" w:rsidRDefault="001252D4" w:rsidP="00DB30D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 w:rsidRPr="00856D2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</w:t>
            </w:r>
            <w:r w:rsidR="00DB30D9">
              <w:rPr>
                <w:rFonts w:ascii="Lucida Fax" w:hAnsi="Lucida Fax"/>
              </w:rPr>
              <w:t>registrará un préstamo de libro para que el</w:t>
            </w:r>
            <w:r>
              <w:rPr>
                <w:rFonts w:ascii="Lucida Fax" w:hAnsi="Lucida Fax"/>
              </w:rPr>
              <w:t xml:space="preserve"> </w:t>
            </w:r>
            <w:r w:rsidRPr="00A46E8C">
              <w:rPr>
                <w:rFonts w:ascii="Lucida Fax" w:hAnsi="Lucida Fax"/>
                <w:b/>
              </w:rPr>
              <w:t>USUARIO DE BIBLIOTECA</w:t>
            </w:r>
            <w:r w:rsidR="00DB30D9">
              <w:rPr>
                <w:rFonts w:ascii="Lucida Fax" w:hAnsi="Lucida Fax"/>
                <w:b/>
              </w:rPr>
              <w:t xml:space="preserve"> </w:t>
            </w:r>
            <w:r w:rsidR="00DB30D9" w:rsidRPr="00DB30D9">
              <w:rPr>
                <w:rFonts w:ascii="Lucida Fax" w:hAnsi="Lucida Fax"/>
              </w:rPr>
              <w:t>pueda llevarlo fuera de facultad.</w:t>
            </w:r>
          </w:p>
        </w:tc>
      </w:tr>
      <w:tr w:rsidR="001252D4" w14:paraId="2CDCDAA8" w14:textId="77777777" w:rsidTr="00975738">
        <w:trPr>
          <w:trHeight w:val="243"/>
          <w:trPrChange w:id="463" w:author="Mario López García" w:date="2017-10-09T22:40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464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60BF90F9" w14:textId="77777777"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Precondición</w:t>
            </w:r>
          </w:p>
        </w:tc>
        <w:tc>
          <w:tcPr>
            <w:tcW w:w="7234" w:type="dxa"/>
            <w:hideMark/>
            <w:tcPrChange w:id="465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30299B1E" w14:textId="77777777" w:rsidR="001252D4" w:rsidRDefault="001252D4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="00DB30D9" w:rsidRPr="00DB30D9">
              <w:rPr>
                <w:rFonts w:ascii="Lucida Fax" w:hAnsi="Lucida Fax"/>
                <w:b/>
              </w:rPr>
              <w:t>ACTOR</w:t>
            </w:r>
            <w:r w:rsidR="00DB30D9">
              <w:rPr>
                <w:rFonts w:ascii="Lucida Fax" w:hAnsi="Lucida Fax"/>
              </w:rPr>
              <w:t xml:space="preserve"> debe</w:t>
            </w:r>
            <w:r w:rsidR="00E23BBD">
              <w:rPr>
                <w:rFonts w:ascii="Lucida Fax" w:hAnsi="Lucida Fax"/>
              </w:rPr>
              <w:t>rá</w:t>
            </w:r>
            <w:r w:rsidR="00DB30D9">
              <w:rPr>
                <w:rFonts w:ascii="Lucida Fax" w:hAnsi="Lucida Fax"/>
              </w:rPr>
              <w:t xml:space="preserve"> iniciar sesión.</w:t>
            </w:r>
          </w:p>
          <w:p w14:paraId="47308EA3" w14:textId="77777777" w:rsidR="00044494" w:rsidRPr="00044494" w:rsidRDefault="00044494" w:rsidP="00E23BB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  <w:color w:val="FF0000"/>
              </w:rPr>
            </w:pPr>
            <w:r>
              <w:rPr>
                <w:rFonts w:ascii="Lucida Fax" w:hAnsi="Lucida Fax"/>
              </w:rPr>
              <w:t>2</w:t>
            </w:r>
            <w:r w:rsidR="00E23BBD">
              <w:rPr>
                <w:rFonts w:ascii="Lucida Fax" w:hAnsi="Lucida Fax"/>
              </w:rPr>
              <w:t xml:space="preserve">. </w:t>
            </w:r>
            <w:r w:rsidR="001252D4" w:rsidRPr="005D63C4">
              <w:rPr>
                <w:rFonts w:ascii="Lucida Fax" w:hAnsi="Lucida Fax"/>
                <w:b/>
              </w:rPr>
              <w:t>ACTOR</w:t>
            </w:r>
            <w:r w:rsidR="001252D4">
              <w:rPr>
                <w:rFonts w:ascii="Lucida Fax" w:hAnsi="Lucida Fax"/>
              </w:rPr>
              <w:t xml:space="preserve"> deberá presionar el botón: </w:t>
            </w:r>
            <w:r w:rsidR="00E23BBD">
              <w:rPr>
                <w:rFonts w:ascii="Lucida Fax" w:hAnsi="Lucida Fax"/>
                <w:color w:val="FF0000"/>
              </w:rPr>
              <w:t>Registrar Préstamo</w:t>
            </w:r>
            <w:r>
              <w:rPr>
                <w:rFonts w:ascii="Lucida Fax" w:hAnsi="Lucida Fax"/>
                <w:color w:val="FF0000"/>
              </w:rPr>
              <w:t>.</w:t>
            </w:r>
          </w:p>
        </w:tc>
      </w:tr>
      <w:tr w:rsidR="001252D4" w14:paraId="7FB6E0B2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trPrChange w:id="466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467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2FBD37E6" w14:textId="77777777" w:rsidR="001252D4" w:rsidRDefault="001252D4" w:rsidP="008C7893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Flujo normal</w:t>
            </w:r>
          </w:p>
        </w:tc>
        <w:tc>
          <w:tcPr>
            <w:tcW w:w="7234" w:type="dxa"/>
            <w:hideMark/>
            <w:tcPrChange w:id="468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0916365E" w14:textId="77777777" w:rsidR="001252D4" w:rsidRDefault="001252D4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>
              <w:rPr>
                <w:rFonts w:ascii="Lucida Fax" w:hAnsi="Lucida Fax"/>
                <w:b/>
              </w:rPr>
              <w:t xml:space="preserve">SISTEMA </w:t>
            </w:r>
            <w:r w:rsidR="00E23BBD">
              <w:rPr>
                <w:rFonts w:ascii="Lucida Fax" w:hAnsi="Lucida Fax"/>
              </w:rPr>
              <w:t>carga página del formulario de préstamo.</w:t>
            </w:r>
          </w:p>
          <w:p w14:paraId="34307663" w14:textId="77777777" w:rsidR="00E23BBD" w:rsidRDefault="00E23BBD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</w:t>
            </w:r>
            <w:r w:rsidR="00044494" w:rsidRPr="00044494">
              <w:rPr>
                <w:rFonts w:ascii="Lucida Fax" w:hAnsi="Lucida Fax"/>
                <w:b/>
              </w:rPr>
              <w:t>ACTOR</w:t>
            </w:r>
            <w:r w:rsidR="00044494">
              <w:rPr>
                <w:rFonts w:ascii="Lucida Fax" w:hAnsi="Lucida Fax"/>
              </w:rPr>
              <w:t xml:space="preserve"> ingresa </w:t>
            </w:r>
            <w:r w:rsidR="00044494" w:rsidRPr="00044494">
              <w:rPr>
                <w:rFonts w:ascii="Lucida Fax" w:hAnsi="Lucida Fax"/>
                <w:color w:val="FF0000"/>
              </w:rPr>
              <w:t xml:space="preserve">matrícula </w:t>
            </w:r>
            <w:r w:rsidR="00044494">
              <w:rPr>
                <w:rFonts w:ascii="Lucida Fax" w:hAnsi="Lucida Fax"/>
              </w:rPr>
              <w:t xml:space="preserve">o </w:t>
            </w:r>
            <w:r w:rsidR="00044494" w:rsidRPr="00044494">
              <w:rPr>
                <w:rFonts w:ascii="Lucida Fax" w:hAnsi="Lucida Fax"/>
                <w:color w:val="FF0000"/>
              </w:rPr>
              <w:t>número de personal</w:t>
            </w:r>
            <w:r w:rsidR="00044494">
              <w:rPr>
                <w:rFonts w:ascii="Lucida Fax" w:hAnsi="Lucida Fax"/>
              </w:rPr>
              <w:t xml:space="preserve"> y </w:t>
            </w:r>
            <w:r w:rsidR="00557DF4">
              <w:rPr>
                <w:rFonts w:ascii="Lucida Fax" w:hAnsi="Lucida Fax"/>
                <w:color w:val="000000" w:themeColor="text1"/>
              </w:rPr>
              <w:t>nombre</w:t>
            </w:r>
            <w:r w:rsidR="00557DF4">
              <w:rPr>
                <w:rFonts w:ascii="Lucida Fax" w:hAnsi="Lucida Fax"/>
                <w:color w:val="000000" w:themeColor="text1"/>
              </w:rPr>
              <w:br/>
              <w:t xml:space="preserve">    </w:t>
            </w:r>
            <w:r w:rsidR="00044494" w:rsidRPr="00044494">
              <w:rPr>
                <w:rFonts w:ascii="Lucida Fax" w:hAnsi="Lucida Fax"/>
                <w:color w:val="000000" w:themeColor="text1"/>
              </w:rPr>
              <w:t>del</w:t>
            </w:r>
            <w:r w:rsidR="00044494" w:rsidRPr="00044494">
              <w:rPr>
                <w:rFonts w:ascii="Lucida Fax" w:hAnsi="Lucida Fax"/>
                <w:color w:val="FF0000"/>
              </w:rPr>
              <w:t xml:space="preserve"> material bibliográfico</w:t>
            </w:r>
            <w:r w:rsidR="00044494">
              <w:rPr>
                <w:rFonts w:ascii="Lucida Fax" w:hAnsi="Lucida Fax"/>
              </w:rPr>
              <w:t xml:space="preserve"> a prestar.</w:t>
            </w:r>
          </w:p>
          <w:p w14:paraId="423A7D52" w14:textId="77777777" w:rsidR="00557DF4" w:rsidRDefault="00557DF4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</w:t>
            </w:r>
            <w:r w:rsidRPr="00557DF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presiona botón </w:t>
            </w:r>
            <w:r w:rsidRPr="00557DF4">
              <w:rPr>
                <w:rFonts w:ascii="Lucida Fax" w:hAnsi="Lucida Fax"/>
                <w:color w:val="FF0000"/>
              </w:rPr>
              <w:t>Registrar</w:t>
            </w:r>
            <w:r>
              <w:rPr>
                <w:rFonts w:ascii="Lucida Fax" w:hAnsi="Lucida Fax"/>
              </w:rPr>
              <w:t>.</w:t>
            </w:r>
          </w:p>
          <w:p w14:paraId="58E685F5" w14:textId="77777777" w:rsidR="00044494" w:rsidRDefault="00557DF4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4</w:t>
            </w:r>
            <w:r w:rsidR="00044494">
              <w:rPr>
                <w:rFonts w:ascii="Lucida Fax" w:hAnsi="Lucida Fax"/>
              </w:rPr>
              <w:t xml:space="preserve">. </w:t>
            </w:r>
            <w:r w:rsidR="00044494" w:rsidRPr="00044494">
              <w:rPr>
                <w:rFonts w:ascii="Lucida Fax" w:hAnsi="Lucida Fax"/>
                <w:b/>
              </w:rPr>
              <w:t>SISTEMA</w:t>
            </w:r>
            <w:r w:rsidR="00044494">
              <w:rPr>
                <w:rFonts w:ascii="Lucida Fax" w:hAnsi="Lucida Fax"/>
              </w:rPr>
              <w:t xml:space="preserve"> valida que los datos estén registrados.</w:t>
            </w:r>
          </w:p>
          <w:p w14:paraId="1EADF9AC" w14:textId="77777777" w:rsidR="00044494" w:rsidRPr="00803257" w:rsidRDefault="00557DF4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5</w:t>
            </w:r>
            <w:r w:rsidR="00044494">
              <w:rPr>
                <w:rFonts w:ascii="Lucida Fax" w:hAnsi="Lucida Fax"/>
              </w:rPr>
              <w:t xml:space="preserve">. </w:t>
            </w:r>
            <w:r w:rsidR="00044494" w:rsidRPr="00044494">
              <w:rPr>
                <w:rFonts w:ascii="Lucida Fax" w:hAnsi="Lucida Fax"/>
                <w:b/>
              </w:rPr>
              <w:t>SISTEMA</w:t>
            </w:r>
            <w:r w:rsidR="00044494">
              <w:rPr>
                <w:rFonts w:ascii="Lucida Fax" w:hAnsi="Lucida Fax"/>
              </w:rPr>
              <w:t xml:space="preserve"> registra el préstamo.</w:t>
            </w:r>
          </w:p>
          <w:p w14:paraId="13500405" w14:textId="77777777" w:rsidR="001252D4" w:rsidRDefault="001252D4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{ex1, ex2}</w:t>
            </w:r>
          </w:p>
        </w:tc>
      </w:tr>
      <w:tr w:rsidR="001252D4" w14:paraId="27D91B3D" w14:textId="77777777" w:rsidTr="00975738">
        <w:trPr>
          <w:trHeight w:val="180"/>
          <w:trPrChange w:id="469" w:author="Mario López García" w:date="2017-10-09T22:40:00Z">
            <w:trPr>
              <w:trHeight w:val="18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470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25D7054D" w14:textId="77777777"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Flujo alterno</w:t>
            </w:r>
          </w:p>
        </w:tc>
        <w:tc>
          <w:tcPr>
            <w:tcW w:w="7234" w:type="dxa"/>
            <w:hideMark/>
            <w:tcPrChange w:id="471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44F31F88" w14:textId="77777777" w:rsidR="001252D4" w:rsidRDefault="009770E4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2.1 </w:t>
            </w:r>
            <w:r w:rsidRPr="009770E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salir.</w:t>
            </w:r>
          </w:p>
          <w:p w14:paraId="3E0D85F7" w14:textId="77777777" w:rsidR="009770E4" w:rsidRPr="00B45878" w:rsidRDefault="009770E4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2.1.1 </w:t>
            </w:r>
            <w:r w:rsidRPr="009770E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página anterior.</w:t>
            </w:r>
          </w:p>
        </w:tc>
      </w:tr>
      <w:tr w:rsidR="001252D4" w14:paraId="278704D8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trPrChange w:id="472" w:author="Mario López García" w:date="2017-10-09T22:40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473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4EF6CA14" w14:textId="77777777" w:rsidR="001252D4" w:rsidRDefault="001252D4" w:rsidP="008C7893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Excepciones</w:t>
            </w:r>
          </w:p>
        </w:tc>
        <w:tc>
          <w:tcPr>
            <w:tcW w:w="7234" w:type="dxa"/>
            <w:hideMark/>
            <w:tcPrChange w:id="474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6CB32FB7" w14:textId="6FC1442B" w:rsidR="001252D4" w:rsidRDefault="00557DF4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4, 5</w:t>
            </w:r>
            <w:r w:rsidR="001252D4">
              <w:rPr>
                <w:rFonts w:ascii="Lucida Fax" w:hAnsi="Lucida Fax"/>
              </w:rPr>
              <w:t xml:space="preserve">&gt; Error interno (conexión a </w:t>
            </w:r>
            <w:del w:id="475" w:author="Mario López García" w:date="2017-10-07T20:00:00Z">
              <w:r w:rsidR="001252D4" w:rsidDel="00295298">
                <w:rPr>
                  <w:rFonts w:ascii="Lucida Fax" w:hAnsi="Lucida Fax"/>
                </w:rPr>
                <w:delText>Base de Datos</w:delText>
              </w:r>
            </w:del>
            <w:ins w:id="476" w:author="Mario López García" w:date="2017-10-07T20:00:00Z">
              <w:r w:rsidR="00295298">
                <w:rPr>
                  <w:rFonts w:ascii="Lucida Fax" w:hAnsi="Lucida Fax"/>
                </w:rPr>
                <w:t>BD</w:t>
              </w:r>
            </w:ins>
            <w:r w:rsidR="001252D4">
              <w:rPr>
                <w:rFonts w:ascii="Lucida Fax" w:hAnsi="Lucida Fax"/>
              </w:rPr>
              <w:t>;</w:t>
            </w:r>
            <w:r w:rsidR="001252D4">
              <w:rPr>
                <w:rFonts w:ascii="Lucida Fax" w:hAnsi="Lucida Fax"/>
              </w:rPr>
              <w:br/>
              <w:t xml:space="preserve">        termina caso de uso).</w:t>
            </w:r>
          </w:p>
          <w:p w14:paraId="313A6024" w14:textId="77777777" w:rsidR="001252D4" w:rsidRDefault="001252D4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Lucida Fax" w:hAnsi="Lucida Fax"/>
              </w:rPr>
              <w:t>ex2. &lt;paso 1</w:t>
            </w:r>
            <w:r w:rsidR="00557DF4">
              <w:rPr>
                <w:rFonts w:ascii="Lucida Fax" w:hAnsi="Lucida Fax"/>
              </w:rPr>
              <w:t>, 3</w:t>
            </w:r>
            <w:r>
              <w:rPr>
                <w:rFonts w:ascii="Lucida Fax" w:hAnsi="Lucida Fax"/>
              </w:rPr>
              <w:t xml:space="preserve">&gt; Error conexión a Internet. </w:t>
            </w:r>
          </w:p>
        </w:tc>
      </w:tr>
      <w:tr w:rsidR="001252D4" w14:paraId="2FEC67A2" w14:textId="77777777" w:rsidTr="00975738">
        <w:trPr>
          <w:trHeight w:val="258"/>
          <w:trPrChange w:id="477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478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01D19C0D" w14:textId="77777777"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Post Condiciones</w:t>
            </w:r>
          </w:p>
        </w:tc>
        <w:tc>
          <w:tcPr>
            <w:tcW w:w="7234" w:type="dxa"/>
            <w:hideMark/>
            <w:tcPrChange w:id="479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615C606F" w14:textId="77777777" w:rsidR="001252D4" w:rsidRDefault="001252D4" w:rsidP="009D398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>
              <w:rPr>
                <w:rFonts w:ascii="Lucida Fax" w:hAnsi="Lucida Fax"/>
                <w:b/>
              </w:rPr>
              <w:t xml:space="preserve">SISTEMA </w:t>
            </w:r>
            <w:r w:rsidRPr="00A428D1">
              <w:rPr>
                <w:rFonts w:ascii="Lucida Fax" w:hAnsi="Lucida Fax"/>
              </w:rPr>
              <w:t>env</w:t>
            </w:r>
            <w:r>
              <w:rPr>
                <w:rFonts w:ascii="Lucida Fax" w:hAnsi="Lucida Fax"/>
              </w:rPr>
              <w:t>ía mensaje “</w:t>
            </w:r>
            <w:r w:rsidR="009D398F">
              <w:rPr>
                <w:rFonts w:ascii="Lucida Fax" w:hAnsi="Lucida Fax"/>
              </w:rPr>
              <w:t>Préstamo Registrado</w:t>
            </w:r>
            <w:r>
              <w:rPr>
                <w:rFonts w:ascii="Lucida Fax" w:hAnsi="Lucida Fax"/>
              </w:rPr>
              <w:t>”.</w:t>
            </w:r>
          </w:p>
        </w:tc>
      </w:tr>
      <w:tr w:rsidR="001252D4" w14:paraId="1376C3E1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trPrChange w:id="480" w:author="Mario López García" w:date="2017-10-09T22:40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481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1B506C26" w14:textId="77777777" w:rsidR="001252D4" w:rsidRDefault="001252D4" w:rsidP="008C7893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Entrada</w:t>
            </w:r>
          </w:p>
        </w:tc>
        <w:tc>
          <w:tcPr>
            <w:tcW w:w="7234" w:type="dxa"/>
            <w:hideMark/>
            <w:tcPrChange w:id="482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7751AD6A" w14:textId="77777777" w:rsidR="001252D4" w:rsidRDefault="009D398F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Datos del </w:t>
            </w:r>
            <w:r w:rsidRPr="009D398F">
              <w:rPr>
                <w:rFonts w:ascii="Lucida Fax" w:hAnsi="Lucida Fax"/>
                <w:b/>
              </w:rPr>
              <w:t>USUARIO BIBLIOTECA</w:t>
            </w:r>
          </w:p>
        </w:tc>
      </w:tr>
      <w:tr w:rsidR="001252D4" w14:paraId="20A53C42" w14:textId="77777777" w:rsidTr="00975738">
        <w:trPr>
          <w:trHeight w:val="258"/>
          <w:trPrChange w:id="483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484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4E4558B1" w14:textId="77777777"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Salida</w:t>
            </w:r>
          </w:p>
        </w:tc>
        <w:tc>
          <w:tcPr>
            <w:tcW w:w="7234" w:type="dxa"/>
            <w:hideMark/>
            <w:tcPrChange w:id="485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556862DB" w14:textId="77777777" w:rsidR="001252D4" w:rsidRDefault="001252D4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1252D4" w14:paraId="00530DEF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trPrChange w:id="486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487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7E057B80" w14:textId="77777777" w:rsidR="001252D4" w:rsidRDefault="001252D4" w:rsidP="008C7893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Incluye</w:t>
            </w:r>
          </w:p>
        </w:tc>
        <w:tc>
          <w:tcPr>
            <w:tcW w:w="7234" w:type="dxa"/>
            <w:hideMark/>
            <w:tcPrChange w:id="488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335FE14D" w14:textId="77777777" w:rsidR="001252D4" w:rsidRDefault="001252D4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1252D4" w14:paraId="55C07AF1" w14:textId="77777777" w:rsidTr="00975738">
        <w:trPr>
          <w:trHeight w:val="258"/>
          <w:trPrChange w:id="489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490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0D4A3DD4" w14:textId="77777777" w:rsidR="001252D4" w:rsidRDefault="001252D4" w:rsidP="008C7893">
            <w:pPr>
              <w:spacing w:line="240" w:lineRule="auto"/>
              <w:jc w:val="right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Extiende</w:t>
            </w:r>
          </w:p>
        </w:tc>
        <w:tc>
          <w:tcPr>
            <w:tcW w:w="7234" w:type="dxa"/>
            <w:hideMark/>
            <w:tcPrChange w:id="491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7432A3BD" w14:textId="77777777" w:rsidR="001252D4" w:rsidRDefault="0058069B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 w:rsidRPr="0058069B">
              <w:rPr>
                <w:rFonts w:ascii="Lucida Fax" w:hAnsi="Lucida Fax"/>
                <w:color w:val="FF0000"/>
              </w:rPr>
              <w:t>CasUs7</w:t>
            </w:r>
            <w:r>
              <w:rPr>
                <w:rFonts w:ascii="Lucida Fax" w:hAnsi="Lucida Fax"/>
              </w:rPr>
              <w:t>: Renovar Préstamo</w:t>
            </w:r>
          </w:p>
        </w:tc>
      </w:tr>
      <w:tr w:rsidR="001252D4" w14:paraId="3E421E9D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trPrChange w:id="492" w:author="Mario López García" w:date="2017-10-09T22:40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493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543952D4" w14:textId="77777777" w:rsidR="001252D4" w:rsidRDefault="001252D4" w:rsidP="008C7893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Prioridad</w:t>
            </w:r>
          </w:p>
        </w:tc>
        <w:tc>
          <w:tcPr>
            <w:tcW w:w="7234" w:type="dxa"/>
            <w:hideMark/>
            <w:tcPrChange w:id="494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362B82B5" w14:textId="77777777" w:rsidR="001252D4" w:rsidRDefault="001252D4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2 (Segunda Fase)</w:t>
            </w:r>
          </w:p>
        </w:tc>
      </w:tr>
    </w:tbl>
    <w:p w14:paraId="099D441B" w14:textId="77777777" w:rsidR="00DB30D9" w:rsidRDefault="00DB30D9"/>
    <w:p w14:paraId="714A75D4" w14:textId="77777777" w:rsidR="00DB30D9" w:rsidRDefault="00DB30D9">
      <w:pPr>
        <w:spacing w:line="259" w:lineRule="auto"/>
      </w:pPr>
      <w:r>
        <w:br w:type="page"/>
      </w:r>
    </w:p>
    <w:tbl>
      <w:tblPr>
        <w:tblStyle w:val="Tablanormal1"/>
        <w:tblW w:w="9639" w:type="dxa"/>
        <w:tblLook w:val="04A0" w:firstRow="1" w:lastRow="0" w:firstColumn="1" w:lastColumn="0" w:noHBand="0" w:noVBand="1"/>
        <w:tblPrChange w:id="495" w:author="Mario López García" w:date="2017-10-09T22:40:00Z">
          <w:tblPr>
            <w:tblStyle w:val="Tablaconcuadrcula"/>
            <w:tblW w:w="9639" w:type="dxa"/>
            <w:tblInd w:w="-409" w:type="dxa"/>
            <w:tblLook w:val="04A0" w:firstRow="1" w:lastRow="0" w:firstColumn="1" w:lastColumn="0" w:noHBand="0" w:noVBand="1"/>
          </w:tblPr>
        </w:tblPrChange>
      </w:tblPr>
      <w:tblGrid>
        <w:gridCol w:w="2405"/>
        <w:gridCol w:w="7234"/>
        <w:tblGridChange w:id="496">
          <w:tblGrid>
            <w:gridCol w:w="2405"/>
            <w:gridCol w:w="7234"/>
          </w:tblGrid>
        </w:tblGridChange>
      </w:tblGrid>
      <w:tr w:rsidR="00DB30D9" w14:paraId="18002AEC" w14:textId="77777777" w:rsidTr="00975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  <w:trPrChange w:id="497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498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509744CB" w14:textId="77777777" w:rsidR="00DB30D9" w:rsidRDefault="00DB30D9" w:rsidP="008C7893">
            <w:pPr>
              <w:spacing w:line="240" w:lineRule="auto"/>
              <w:jc w:val="right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ID</w:t>
            </w:r>
          </w:p>
        </w:tc>
        <w:tc>
          <w:tcPr>
            <w:tcW w:w="7234" w:type="dxa"/>
            <w:hideMark/>
            <w:tcPrChange w:id="499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56370679" w14:textId="77777777" w:rsidR="00DB30D9" w:rsidRDefault="0058069B" w:rsidP="008C789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</w:t>
            </w:r>
            <w:del w:id="500" w:author="Luis Gerardo Bonilla Ramírez" w:date="2017-10-05T18:49:00Z">
              <w:r w:rsidDel="00F813A9">
                <w:rPr>
                  <w:rFonts w:ascii="Lucida Fax" w:hAnsi="Lucida Fax"/>
                  <w:color w:val="FF0000"/>
                </w:rPr>
                <w:delText>as</w:delText>
              </w:r>
            </w:del>
            <w:r>
              <w:rPr>
                <w:rFonts w:ascii="Lucida Fax" w:hAnsi="Lucida Fax"/>
                <w:color w:val="FF0000"/>
              </w:rPr>
              <w:t>U</w:t>
            </w:r>
            <w:del w:id="501" w:author="Luis Gerardo Bonilla Ramírez" w:date="2017-10-05T18:49:00Z">
              <w:r w:rsidDel="00F813A9">
                <w:rPr>
                  <w:rFonts w:ascii="Lucida Fax" w:hAnsi="Lucida Fax"/>
                  <w:color w:val="FF0000"/>
                </w:rPr>
                <w:delText>s</w:delText>
              </w:r>
            </w:del>
            <w:r>
              <w:rPr>
                <w:rFonts w:ascii="Lucida Fax" w:hAnsi="Lucida Fax"/>
                <w:color w:val="FF0000"/>
              </w:rPr>
              <w:t>7</w:t>
            </w:r>
          </w:p>
        </w:tc>
      </w:tr>
      <w:tr w:rsidR="00DB30D9" w14:paraId="23721FA1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trPrChange w:id="502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PrChange w:id="503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</w:tcPr>
            </w:tcPrChange>
          </w:tcPr>
          <w:p w14:paraId="597B66D7" w14:textId="77777777" w:rsidR="00DB30D9" w:rsidRDefault="00DB30D9" w:rsidP="008C7893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Autor</w:t>
            </w:r>
          </w:p>
        </w:tc>
        <w:tc>
          <w:tcPr>
            <w:tcW w:w="7234" w:type="dxa"/>
            <w:tcPrChange w:id="504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</w:tcPr>
            </w:tcPrChange>
          </w:tcPr>
          <w:p w14:paraId="6E252E67" w14:textId="77777777" w:rsidR="00DB30D9" w:rsidRPr="00DE29D7" w:rsidRDefault="00DB30D9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 w:rsidRPr="00DE29D7">
              <w:rPr>
                <w:rFonts w:ascii="Lucida Fax" w:hAnsi="Lucida Fax"/>
              </w:rPr>
              <w:t>Luis Gerardo Bonilla Ramírez</w:t>
            </w:r>
          </w:p>
        </w:tc>
      </w:tr>
      <w:tr w:rsidR="00DB30D9" w14:paraId="11468987" w14:textId="77777777" w:rsidTr="00975738">
        <w:trPr>
          <w:trHeight w:val="243"/>
          <w:trPrChange w:id="505" w:author="Mario López García" w:date="2017-10-09T22:40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506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6C3420DA" w14:textId="77777777"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Nombre</w:t>
            </w:r>
          </w:p>
        </w:tc>
        <w:tc>
          <w:tcPr>
            <w:tcW w:w="7234" w:type="dxa"/>
            <w:hideMark/>
            <w:tcPrChange w:id="507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26DD4255" w14:textId="77777777" w:rsidR="00DB30D9" w:rsidRDefault="0058069B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Renovar Préstamo</w:t>
            </w:r>
          </w:p>
        </w:tc>
      </w:tr>
      <w:tr w:rsidR="00DB30D9" w14:paraId="78A7BBBA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trPrChange w:id="508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509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5A16C0EE" w14:textId="77777777" w:rsidR="00DB30D9" w:rsidRDefault="00DB30D9" w:rsidP="008C7893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Fecha de Creación</w:t>
            </w:r>
          </w:p>
        </w:tc>
        <w:tc>
          <w:tcPr>
            <w:tcW w:w="7234" w:type="dxa"/>
            <w:hideMark/>
            <w:tcPrChange w:id="510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35F44FD7" w14:textId="77777777" w:rsidR="00DB30D9" w:rsidRDefault="00557DF4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03</w:t>
            </w:r>
            <w:r w:rsidR="00DB30D9">
              <w:rPr>
                <w:rFonts w:ascii="Lucida Fax" w:hAnsi="Lucida Fax"/>
              </w:rPr>
              <w:t>/10/2017</w:t>
            </w:r>
          </w:p>
        </w:tc>
      </w:tr>
      <w:tr w:rsidR="00DB30D9" w14:paraId="591F7B42" w14:textId="77777777" w:rsidTr="00975738">
        <w:trPr>
          <w:trHeight w:val="258"/>
          <w:trPrChange w:id="511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PrChange w:id="512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</w:tcPr>
            </w:tcPrChange>
          </w:tcPr>
          <w:p w14:paraId="55D9B97E" w14:textId="77777777"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Fecha de Modificación</w:t>
            </w:r>
          </w:p>
        </w:tc>
        <w:tc>
          <w:tcPr>
            <w:tcW w:w="7234" w:type="dxa"/>
            <w:tcPrChange w:id="513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</w:tcPr>
            </w:tcPrChange>
          </w:tcPr>
          <w:p w14:paraId="1CADF868" w14:textId="77777777" w:rsidR="00DB30D9" w:rsidRDefault="00557DF4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</w:t>
            </w:r>
            <w:ins w:id="514" w:author="Luis Gerardo Bonilla Ramírez" w:date="2017-10-05T18:49:00Z">
              <w:r w:rsidR="00F813A9">
                <w:rPr>
                  <w:rFonts w:ascii="Lucida Fax" w:hAnsi="Lucida Fax"/>
                </w:rPr>
                <w:t>5</w:t>
              </w:r>
            </w:ins>
            <w:del w:id="515" w:author="Luis Gerardo Bonilla Ramírez" w:date="2017-10-05T18:49:00Z">
              <w:r w:rsidDel="00F813A9">
                <w:rPr>
                  <w:rFonts w:ascii="Lucida Fax" w:hAnsi="Lucida Fax"/>
                </w:rPr>
                <w:delText>3</w:delText>
              </w:r>
            </w:del>
            <w:r w:rsidR="00DB30D9">
              <w:rPr>
                <w:rFonts w:ascii="Lucida Fax" w:hAnsi="Lucida Fax"/>
              </w:rPr>
              <w:t>/10/2017</w:t>
            </w:r>
          </w:p>
        </w:tc>
      </w:tr>
      <w:tr w:rsidR="00DB30D9" w14:paraId="519C6840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trPrChange w:id="516" w:author="Mario López García" w:date="2017-10-09T22:40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517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27C865C6" w14:textId="77777777" w:rsidR="00DB30D9" w:rsidRDefault="00DB30D9" w:rsidP="008C7893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Versión</w:t>
            </w:r>
          </w:p>
        </w:tc>
        <w:tc>
          <w:tcPr>
            <w:tcW w:w="7234" w:type="dxa"/>
            <w:hideMark/>
            <w:tcPrChange w:id="518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4DF52BC1" w14:textId="77777777" w:rsidR="00DB30D9" w:rsidRDefault="00DB30D9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1.0.</w:t>
            </w:r>
            <w:ins w:id="519" w:author="Luis Gerardo Bonilla Ramírez" w:date="2017-10-05T18:49:00Z">
              <w:r w:rsidR="00F813A9">
                <w:rPr>
                  <w:rFonts w:ascii="Lucida Fax" w:hAnsi="Lucida Fax"/>
                </w:rPr>
                <w:t>1</w:t>
              </w:r>
            </w:ins>
            <w:del w:id="520" w:author="Luis Gerardo Bonilla Ramírez" w:date="2017-10-05T18:49:00Z">
              <w:r w:rsidDel="00F813A9">
                <w:rPr>
                  <w:rFonts w:ascii="Lucida Fax" w:hAnsi="Lucida Fax"/>
                </w:rPr>
                <w:delText>0</w:delText>
              </w:r>
            </w:del>
          </w:p>
        </w:tc>
      </w:tr>
      <w:tr w:rsidR="00DB30D9" w14:paraId="53539D5D" w14:textId="77777777" w:rsidTr="00975738">
        <w:trPr>
          <w:trHeight w:val="243"/>
          <w:trPrChange w:id="521" w:author="Mario López García" w:date="2017-10-09T22:40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522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7858309E" w14:textId="77777777"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Actores</w:t>
            </w:r>
          </w:p>
        </w:tc>
        <w:tc>
          <w:tcPr>
            <w:tcW w:w="7234" w:type="dxa"/>
            <w:hideMark/>
            <w:tcPrChange w:id="523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6A4E27A4" w14:textId="77777777" w:rsidR="00DB30D9" w:rsidRPr="00856D2C" w:rsidRDefault="00DB30D9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  <w:b/>
              </w:rPr>
              <w:t>Usuario Directivo, Usuario Técnico</w:t>
            </w:r>
            <w:r w:rsidRPr="00856D2C">
              <w:rPr>
                <w:rFonts w:ascii="Lucida Fax" w:hAnsi="Lucida Fax"/>
              </w:rPr>
              <w:t>.</w:t>
            </w:r>
          </w:p>
        </w:tc>
      </w:tr>
      <w:tr w:rsidR="00DB30D9" w14:paraId="43C07B13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trPrChange w:id="524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525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49C8CA02" w14:textId="77777777" w:rsidR="00DB30D9" w:rsidRDefault="00DB30D9" w:rsidP="008C7893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Descripción</w:t>
            </w:r>
          </w:p>
        </w:tc>
        <w:tc>
          <w:tcPr>
            <w:tcW w:w="7234" w:type="dxa"/>
            <w:hideMark/>
            <w:tcPrChange w:id="526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36FA84AC" w14:textId="77777777" w:rsidR="00DB30D9" w:rsidRDefault="00DB30D9" w:rsidP="00557DF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El </w:t>
            </w:r>
            <w:r w:rsidRPr="00856D2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</w:t>
            </w:r>
            <w:r w:rsidR="00557DF4">
              <w:rPr>
                <w:rFonts w:ascii="Lucida Fax" w:hAnsi="Lucida Fax"/>
              </w:rPr>
              <w:t>realizará una renovación de préstamo de un material prestado.</w:t>
            </w:r>
          </w:p>
        </w:tc>
      </w:tr>
      <w:tr w:rsidR="00DB30D9" w14:paraId="2E5F481C" w14:textId="77777777" w:rsidTr="00975738">
        <w:trPr>
          <w:trHeight w:val="243"/>
          <w:trPrChange w:id="527" w:author="Mario López García" w:date="2017-10-09T22:40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528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4A3E5168" w14:textId="77777777"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Precondición</w:t>
            </w:r>
          </w:p>
        </w:tc>
        <w:tc>
          <w:tcPr>
            <w:tcW w:w="7234" w:type="dxa"/>
            <w:hideMark/>
            <w:tcPrChange w:id="529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53C5E3E3" w14:textId="77777777" w:rsidR="00DB30D9" w:rsidRDefault="00DB30D9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Realizar </w:t>
            </w:r>
            <w:r w:rsidR="00557DF4">
              <w:rPr>
                <w:rFonts w:ascii="Lucida Fax" w:hAnsi="Lucida Fax"/>
                <w:color w:val="FF0000"/>
              </w:rPr>
              <w:t>CasUs6</w:t>
            </w:r>
            <w:r w:rsidRPr="00974C2F">
              <w:rPr>
                <w:rFonts w:ascii="Lucida Fax" w:hAnsi="Lucida Fax"/>
                <w:color w:val="FF0000"/>
              </w:rPr>
              <w:t xml:space="preserve"> </w:t>
            </w:r>
          </w:p>
          <w:p w14:paraId="69C464E3" w14:textId="77777777" w:rsidR="00DB30D9" w:rsidRDefault="00DB30D9" w:rsidP="00557DF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El </w:t>
            </w:r>
            <w:r w:rsidRPr="005D63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deberá presionar el botón: </w:t>
            </w:r>
            <w:r w:rsidR="00557DF4" w:rsidRPr="00557DF4">
              <w:rPr>
                <w:rFonts w:ascii="Lucida Fax" w:hAnsi="Lucida Fax"/>
                <w:color w:val="FF0000"/>
              </w:rPr>
              <w:t>Renovar Préstamo</w:t>
            </w:r>
          </w:p>
        </w:tc>
      </w:tr>
      <w:tr w:rsidR="00DB30D9" w14:paraId="71A9AAAB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trPrChange w:id="530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531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185E2660" w14:textId="77777777" w:rsidR="00DB30D9" w:rsidRDefault="00DB30D9" w:rsidP="008C7893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Flujo normal</w:t>
            </w:r>
          </w:p>
        </w:tc>
        <w:tc>
          <w:tcPr>
            <w:tcW w:w="7234" w:type="dxa"/>
            <w:hideMark/>
            <w:tcPrChange w:id="532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6EF3004C" w14:textId="77777777" w:rsidR="00DB30D9" w:rsidRDefault="00DB30D9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 </w:t>
            </w:r>
            <w:r>
              <w:rPr>
                <w:rFonts w:ascii="Lucida Fax" w:hAnsi="Lucida Fax"/>
                <w:b/>
              </w:rPr>
              <w:t>SISTEMA</w:t>
            </w:r>
            <w:r w:rsidR="00557DF4">
              <w:rPr>
                <w:rFonts w:ascii="Lucida Fax" w:hAnsi="Lucida Fax"/>
              </w:rPr>
              <w:t xml:space="preserve"> carga la página del formulario para </w:t>
            </w:r>
            <w:r w:rsidR="00557DF4">
              <w:rPr>
                <w:rFonts w:ascii="Lucida Fax" w:hAnsi="Lucida Fax"/>
                <w:color w:val="FF0000"/>
              </w:rPr>
              <w:t>renovar</w:t>
            </w:r>
            <w:r w:rsidR="00557DF4">
              <w:rPr>
                <w:rFonts w:ascii="Lucida Fax" w:hAnsi="Lucida Fax"/>
                <w:color w:val="FF0000"/>
              </w:rPr>
              <w:br/>
              <w:t xml:space="preserve">     </w:t>
            </w:r>
            <w:r w:rsidR="00557DF4" w:rsidRPr="00557DF4">
              <w:rPr>
                <w:rFonts w:ascii="Lucida Fax" w:hAnsi="Lucida Fax"/>
                <w:color w:val="FF0000"/>
              </w:rPr>
              <w:t>préstamo</w:t>
            </w:r>
            <w:r>
              <w:rPr>
                <w:rFonts w:ascii="Lucida Fax" w:hAnsi="Lucida Fax"/>
              </w:rPr>
              <w:t>.</w:t>
            </w:r>
          </w:p>
          <w:p w14:paraId="7B5F5220" w14:textId="77777777" w:rsidR="00557DF4" w:rsidRDefault="00557DF4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</w:t>
            </w:r>
            <w:r w:rsidRPr="00557DF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ingresa </w:t>
            </w:r>
            <w:r w:rsidRPr="00557DF4">
              <w:rPr>
                <w:rFonts w:ascii="Lucida Fax" w:hAnsi="Lucida Fax"/>
                <w:color w:val="FF0000"/>
              </w:rPr>
              <w:t xml:space="preserve">matrícula </w:t>
            </w:r>
            <w:r>
              <w:rPr>
                <w:rFonts w:ascii="Lucida Fax" w:hAnsi="Lucida Fax"/>
              </w:rPr>
              <w:t xml:space="preserve">o </w:t>
            </w:r>
            <w:r w:rsidRPr="00557DF4">
              <w:rPr>
                <w:rFonts w:ascii="Lucida Fax" w:hAnsi="Lucida Fax"/>
                <w:color w:val="FF0000"/>
              </w:rPr>
              <w:t>número de personal</w:t>
            </w:r>
            <w:r>
              <w:rPr>
                <w:rFonts w:ascii="Lucida Fax" w:hAnsi="Lucida Fax"/>
              </w:rPr>
              <w:t xml:space="preserve"> del</w:t>
            </w:r>
            <w:r>
              <w:rPr>
                <w:rFonts w:ascii="Lucida Fax" w:hAnsi="Lucida Fax"/>
              </w:rPr>
              <w:br/>
              <w:t xml:space="preserve">    </w:t>
            </w:r>
            <w:r w:rsidRPr="00557DF4">
              <w:rPr>
                <w:rFonts w:ascii="Lucida Fax" w:hAnsi="Lucida Fax"/>
                <w:b/>
              </w:rPr>
              <w:t>USUARIO</w:t>
            </w:r>
            <w:r>
              <w:rPr>
                <w:rFonts w:ascii="Lucida Fax" w:hAnsi="Lucida Fax"/>
              </w:rPr>
              <w:t xml:space="preserve"> que solicita la renovación.</w:t>
            </w:r>
          </w:p>
          <w:p w14:paraId="12DE92D5" w14:textId="77777777" w:rsidR="00557DF4" w:rsidRDefault="00557DF4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</w:t>
            </w:r>
            <w:r w:rsidR="00D2313C" w:rsidRPr="00D2313C">
              <w:rPr>
                <w:rFonts w:ascii="Lucida Fax" w:hAnsi="Lucida Fax"/>
                <w:b/>
              </w:rPr>
              <w:t>ACTOR</w:t>
            </w:r>
            <w:r w:rsidR="00D2313C">
              <w:rPr>
                <w:rFonts w:ascii="Lucida Fax" w:hAnsi="Lucida Fax"/>
              </w:rPr>
              <w:t xml:space="preserve"> selecciona botón </w:t>
            </w:r>
            <w:r w:rsidR="00D2313C" w:rsidRPr="00D2313C">
              <w:rPr>
                <w:rFonts w:ascii="Lucida Fax" w:hAnsi="Lucida Fax"/>
                <w:color w:val="FF0000"/>
              </w:rPr>
              <w:t>Renovar Préstamo</w:t>
            </w:r>
            <w:r w:rsidR="00D2313C">
              <w:rPr>
                <w:rFonts w:ascii="Lucida Fax" w:hAnsi="Lucida Fax"/>
              </w:rPr>
              <w:t>.</w:t>
            </w:r>
          </w:p>
          <w:p w14:paraId="7FB3BCEF" w14:textId="77777777" w:rsidR="005A7DC4" w:rsidRPr="00803257" w:rsidRDefault="005A7DC4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guarda la renovación del Préstamo.</w:t>
            </w:r>
          </w:p>
          <w:p w14:paraId="2D640893" w14:textId="77777777" w:rsidR="00DB30D9" w:rsidRDefault="00DB30D9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{ex1, ex2}</w:t>
            </w:r>
          </w:p>
        </w:tc>
      </w:tr>
      <w:tr w:rsidR="00DB30D9" w14:paraId="124F7F06" w14:textId="77777777" w:rsidTr="00975738">
        <w:trPr>
          <w:trHeight w:val="180"/>
          <w:trPrChange w:id="533" w:author="Mario López García" w:date="2017-10-09T22:40:00Z">
            <w:trPr>
              <w:trHeight w:val="18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534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150555F7" w14:textId="77777777"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Flujo alterno</w:t>
            </w:r>
          </w:p>
        </w:tc>
        <w:tc>
          <w:tcPr>
            <w:tcW w:w="7234" w:type="dxa"/>
            <w:hideMark/>
            <w:tcPrChange w:id="535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08BF9151" w14:textId="77777777" w:rsidR="00DB30D9" w:rsidRDefault="005A7DC4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2.1 </w:t>
            </w:r>
            <w:r w:rsidRPr="005A7D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salir.</w:t>
            </w:r>
          </w:p>
          <w:p w14:paraId="383686D3" w14:textId="77777777" w:rsidR="005A7DC4" w:rsidRDefault="005A7DC4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2.1.1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página anterior.</w:t>
            </w:r>
          </w:p>
          <w:p w14:paraId="1EDF218C" w14:textId="77777777" w:rsidR="005A7DC4" w:rsidRDefault="005A7DC4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3.1 </w:t>
            </w:r>
            <w:r w:rsidRPr="005A7D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salir.</w:t>
            </w:r>
          </w:p>
          <w:p w14:paraId="7116C9FA" w14:textId="77777777" w:rsidR="005A7DC4" w:rsidRPr="00B45878" w:rsidRDefault="005A7DC4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3.1.1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página anterior.</w:t>
            </w:r>
          </w:p>
        </w:tc>
      </w:tr>
      <w:tr w:rsidR="00DB30D9" w14:paraId="2E4CF08F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trPrChange w:id="536" w:author="Mario López García" w:date="2017-10-09T22:40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537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0EC8BEC2" w14:textId="77777777" w:rsidR="00DB30D9" w:rsidRDefault="00DB30D9" w:rsidP="008C7893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Excepciones</w:t>
            </w:r>
          </w:p>
        </w:tc>
        <w:tc>
          <w:tcPr>
            <w:tcW w:w="7234" w:type="dxa"/>
            <w:hideMark/>
            <w:tcPrChange w:id="538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464AC715" w14:textId="6461181C" w:rsidR="00DB30D9" w:rsidRDefault="005A7DC4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ex1. &lt;paso 4</w:t>
            </w:r>
            <w:r w:rsidR="00DB30D9">
              <w:rPr>
                <w:rFonts w:ascii="Lucida Fax" w:hAnsi="Lucida Fax"/>
              </w:rPr>
              <w:t xml:space="preserve">&gt; Error interno (conexión a </w:t>
            </w:r>
            <w:del w:id="539" w:author="Mario López García" w:date="2017-10-07T20:00:00Z">
              <w:r w:rsidR="00DB30D9" w:rsidDel="00295298">
                <w:rPr>
                  <w:rFonts w:ascii="Lucida Fax" w:hAnsi="Lucida Fax"/>
                </w:rPr>
                <w:delText>Base de Datos</w:delText>
              </w:r>
            </w:del>
            <w:ins w:id="540" w:author="Mario López García" w:date="2017-10-07T20:00:00Z">
              <w:r w:rsidR="00295298">
                <w:rPr>
                  <w:rFonts w:ascii="Lucida Fax" w:hAnsi="Lucida Fax"/>
                </w:rPr>
                <w:t>BD</w:t>
              </w:r>
            </w:ins>
            <w:r w:rsidR="00DB30D9">
              <w:rPr>
                <w:rFonts w:ascii="Lucida Fax" w:hAnsi="Lucida Fax"/>
              </w:rPr>
              <w:t>;</w:t>
            </w:r>
            <w:r w:rsidR="00DB30D9">
              <w:rPr>
                <w:rFonts w:ascii="Lucida Fax" w:hAnsi="Lucida Fax"/>
              </w:rPr>
              <w:br/>
              <w:t xml:space="preserve">        termina caso de uso).</w:t>
            </w:r>
          </w:p>
          <w:p w14:paraId="3DC449B8" w14:textId="77777777" w:rsidR="00DB30D9" w:rsidRDefault="00DB30D9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Lucida Fax" w:hAnsi="Lucida Fax"/>
              </w:rPr>
              <w:t xml:space="preserve">ex2. &lt;paso 1&gt; Error conexión a Internet. </w:t>
            </w:r>
          </w:p>
        </w:tc>
      </w:tr>
      <w:tr w:rsidR="00DB30D9" w14:paraId="1042F8FB" w14:textId="77777777" w:rsidTr="00975738">
        <w:trPr>
          <w:trHeight w:val="258"/>
          <w:trPrChange w:id="541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542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58B57A2F" w14:textId="77777777"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Post Condiciones</w:t>
            </w:r>
          </w:p>
        </w:tc>
        <w:tc>
          <w:tcPr>
            <w:tcW w:w="7234" w:type="dxa"/>
            <w:hideMark/>
            <w:tcPrChange w:id="543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451D4DEB" w14:textId="77777777" w:rsidR="00DB30D9" w:rsidRDefault="00DB30D9" w:rsidP="00D2313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>
              <w:rPr>
                <w:rFonts w:ascii="Lucida Fax" w:hAnsi="Lucida Fax"/>
                <w:b/>
              </w:rPr>
              <w:t xml:space="preserve">SISTEMA </w:t>
            </w:r>
            <w:r w:rsidRPr="00A428D1">
              <w:rPr>
                <w:rFonts w:ascii="Lucida Fax" w:hAnsi="Lucida Fax"/>
              </w:rPr>
              <w:t>env</w:t>
            </w:r>
            <w:r>
              <w:rPr>
                <w:rFonts w:ascii="Lucida Fax" w:hAnsi="Lucida Fax"/>
              </w:rPr>
              <w:t>ía mensaje “</w:t>
            </w:r>
            <w:r w:rsidR="00D2313C">
              <w:rPr>
                <w:rFonts w:ascii="Lucida Fax" w:hAnsi="Lucida Fax"/>
              </w:rPr>
              <w:t>Renovación a 1 semana</w:t>
            </w:r>
            <w:r w:rsidR="00D2313C">
              <w:rPr>
                <w:rFonts w:ascii="Lucida Fax" w:hAnsi="Lucida Fax"/>
              </w:rPr>
              <w:br/>
              <w:t xml:space="preserve">    registrada.</w:t>
            </w:r>
            <w:r>
              <w:rPr>
                <w:rFonts w:ascii="Lucida Fax" w:hAnsi="Lucida Fax"/>
              </w:rPr>
              <w:t>”.</w:t>
            </w:r>
          </w:p>
        </w:tc>
      </w:tr>
      <w:tr w:rsidR="00DB30D9" w14:paraId="03689019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trPrChange w:id="544" w:author="Mario López García" w:date="2017-10-09T22:40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545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74566908" w14:textId="77777777" w:rsidR="00DB30D9" w:rsidRDefault="00DB30D9" w:rsidP="008C7893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Entrada</w:t>
            </w:r>
          </w:p>
        </w:tc>
        <w:tc>
          <w:tcPr>
            <w:tcW w:w="7234" w:type="dxa"/>
            <w:hideMark/>
            <w:tcPrChange w:id="546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32084C6C" w14:textId="77777777" w:rsidR="00DB30D9" w:rsidRDefault="00DB30D9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DB30D9" w14:paraId="7F609431" w14:textId="77777777" w:rsidTr="00975738">
        <w:trPr>
          <w:trHeight w:val="258"/>
          <w:trPrChange w:id="547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548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5D6CBFC9" w14:textId="77777777"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Salida</w:t>
            </w:r>
          </w:p>
        </w:tc>
        <w:tc>
          <w:tcPr>
            <w:tcW w:w="7234" w:type="dxa"/>
            <w:hideMark/>
            <w:tcPrChange w:id="549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30065E68" w14:textId="77777777" w:rsidR="00DB30D9" w:rsidRDefault="00DB30D9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DB30D9" w14:paraId="4F5A4BB9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trPrChange w:id="550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551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372228E4" w14:textId="77777777" w:rsidR="00DB30D9" w:rsidRDefault="00DB30D9" w:rsidP="008C7893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Incluye</w:t>
            </w:r>
          </w:p>
        </w:tc>
        <w:tc>
          <w:tcPr>
            <w:tcW w:w="7234" w:type="dxa"/>
            <w:hideMark/>
            <w:tcPrChange w:id="552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34878DDE" w14:textId="77777777" w:rsidR="00DB30D9" w:rsidRDefault="00DB30D9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DB30D9" w14:paraId="69846934" w14:textId="77777777" w:rsidTr="00975738">
        <w:trPr>
          <w:trHeight w:val="258"/>
          <w:trPrChange w:id="553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554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5617DC63" w14:textId="77777777" w:rsidR="00DB30D9" w:rsidRDefault="00DB30D9" w:rsidP="008C7893">
            <w:pPr>
              <w:spacing w:line="240" w:lineRule="auto"/>
              <w:jc w:val="right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Extiende</w:t>
            </w:r>
          </w:p>
        </w:tc>
        <w:tc>
          <w:tcPr>
            <w:tcW w:w="7234" w:type="dxa"/>
            <w:hideMark/>
            <w:tcPrChange w:id="555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6C6E962F" w14:textId="77777777" w:rsidR="00DB30D9" w:rsidRDefault="00DB30D9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DB30D9" w14:paraId="5538B518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trPrChange w:id="556" w:author="Mario López García" w:date="2017-10-09T22:40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557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17C4F1E5" w14:textId="77777777" w:rsidR="00DB30D9" w:rsidRDefault="00DB30D9" w:rsidP="008C7893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Prioridad</w:t>
            </w:r>
          </w:p>
        </w:tc>
        <w:tc>
          <w:tcPr>
            <w:tcW w:w="7234" w:type="dxa"/>
            <w:hideMark/>
            <w:tcPrChange w:id="558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79809749" w14:textId="77777777" w:rsidR="00DB30D9" w:rsidRDefault="00DB30D9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2 (Segunda Fase)</w:t>
            </w:r>
          </w:p>
        </w:tc>
      </w:tr>
    </w:tbl>
    <w:p w14:paraId="7B883102" w14:textId="77777777" w:rsidR="008C7893" w:rsidRDefault="008C7893"/>
    <w:p w14:paraId="32CD0B05" w14:textId="77777777" w:rsidR="008C7893" w:rsidRDefault="008C7893">
      <w:pPr>
        <w:spacing w:line="259" w:lineRule="auto"/>
      </w:pPr>
      <w:r>
        <w:br w:type="page"/>
      </w:r>
    </w:p>
    <w:tbl>
      <w:tblPr>
        <w:tblStyle w:val="Tablanormal1"/>
        <w:tblW w:w="9639" w:type="dxa"/>
        <w:tblLook w:val="04A0" w:firstRow="1" w:lastRow="0" w:firstColumn="1" w:lastColumn="0" w:noHBand="0" w:noVBand="1"/>
        <w:tblPrChange w:id="559" w:author="Mario López García" w:date="2017-10-09T22:40:00Z">
          <w:tblPr>
            <w:tblStyle w:val="Tablaconcuadrcula"/>
            <w:tblW w:w="9639" w:type="dxa"/>
            <w:tblInd w:w="-409" w:type="dxa"/>
            <w:tblLook w:val="04A0" w:firstRow="1" w:lastRow="0" w:firstColumn="1" w:lastColumn="0" w:noHBand="0" w:noVBand="1"/>
          </w:tblPr>
        </w:tblPrChange>
      </w:tblPr>
      <w:tblGrid>
        <w:gridCol w:w="2405"/>
        <w:gridCol w:w="7234"/>
        <w:tblGridChange w:id="560">
          <w:tblGrid>
            <w:gridCol w:w="2405"/>
            <w:gridCol w:w="7234"/>
          </w:tblGrid>
        </w:tblGridChange>
      </w:tblGrid>
      <w:tr w:rsidR="008C7893" w14:paraId="0748550D" w14:textId="77777777" w:rsidTr="00975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  <w:trPrChange w:id="561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562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7F2C8ADD" w14:textId="77777777" w:rsidR="008C7893" w:rsidRDefault="008C7893" w:rsidP="008C7893">
            <w:pPr>
              <w:spacing w:line="240" w:lineRule="auto"/>
              <w:jc w:val="right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ID</w:t>
            </w:r>
          </w:p>
        </w:tc>
        <w:tc>
          <w:tcPr>
            <w:tcW w:w="7234" w:type="dxa"/>
            <w:hideMark/>
            <w:tcPrChange w:id="563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6AD84E7F" w14:textId="77777777" w:rsidR="008C7893" w:rsidRDefault="008C7893" w:rsidP="008C789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</w:t>
            </w:r>
            <w:del w:id="564" w:author="Luis Gerardo Bonilla Ramírez" w:date="2017-10-05T18:49:00Z">
              <w:r w:rsidDel="00F813A9">
                <w:rPr>
                  <w:rFonts w:ascii="Lucida Fax" w:hAnsi="Lucida Fax"/>
                  <w:color w:val="FF0000"/>
                </w:rPr>
                <w:delText>as</w:delText>
              </w:r>
            </w:del>
            <w:r>
              <w:rPr>
                <w:rFonts w:ascii="Lucida Fax" w:hAnsi="Lucida Fax"/>
                <w:color w:val="FF0000"/>
              </w:rPr>
              <w:t>U</w:t>
            </w:r>
            <w:del w:id="565" w:author="Luis Gerardo Bonilla Ramírez" w:date="2017-10-05T18:49:00Z">
              <w:r w:rsidDel="00F813A9">
                <w:rPr>
                  <w:rFonts w:ascii="Lucida Fax" w:hAnsi="Lucida Fax"/>
                  <w:color w:val="FF0000"/>
                </w:rPr>
                <w:delText>s</w:delText>
              </w:r>
            </w:del>
            <w:r>
              <w:rPr>
                <w:rFonts w:ascii="Lucida Fax" w:hAnsi="Lucida Fax"/>
                <w:color w:val="FF0000"/>
              </w:rPr>
              <w:t>8</w:t>
            </w:r>
          </w:p>
        </w:tc>
      </w:tr>
      <w:tr w:rsidR="008C7893" w14:paraId="2F4F9C33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trPrChange w:id="566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PrChange w:id="567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</w:tcPr>
            </w:tcPrChange>
          </w:tcPr>
          <w:p w14:paraId="7CF39163" w14:textId="77777777" w:rsidR="008C7893" w:rsidRDefault="008C7893" w:rsidP="008C7893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Autor</w:t>
            </w:r>
          </w:p>
        </w:tc>
        <w:tc>
          <w:tcPr>
            <w:tcW w:w="7234" w:type="dxa"/>
            <w:tcPrChange w:id="568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</w:tcPr>
            </w:tcPrChange>
          </w:tcPr>
          <w:p w14:paraId="271D6F9D" w14:textId="77777777" w:rsidR="008C7893" w:rsidRPr="00DE29D7" w:rsidRDefault="008C7893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 w:rsidRPr="00DE29D7">
              <w:rPr>
                <w:rFonts w:ascii="Lucida Fax" w:hAnsi="Lucida Fax"/>
              </w:rPr>
              <w:t>Luis Gerardo Bonilla Ramírez</w:t>
            </w:r>
          </w:p>
        </w:tc>
      </w:tr>
      <w:tr w:rsidR="008C7893" w14:paraId="36AFBEE7" w14:textId="77777777" w:rsidTr="00975738">
        <w:trPr>
          <w:trHeight w:val="243"/>
          <w:trPrChange w:id="569" w:author="Mario López García" w:date="2017-10-09T22:40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570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1C2812EB" w14:textId="77777777"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Nombre</w:t>
            </w:r>
          </w:p>
        </w:tc>
        <w:tc>
          <w:tcPr>
            <w:tcW w:w="7234" w:type="dxa"/>
            <w:hideMark/>
            <w:tcPrChange w:id="571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486A724D" w14:textId="77777777" w:rsidR="008C7893" w:rsidRDefault="00AC1EB6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Devolución de Libro</w:t>
            </w:r>
          </w:p>
        </w:tc>
      </w:tr>
      <w:tr w:rsidR="008C7893" w14:paraId="12846851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trPrChange w:id="572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573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0F3B6FF9" w14:textId="77777777" w:rsidR="008C7893" w:rsidRDefault="008C7893" w:rsidP="008C7893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Fecha de Creación</w:t>
            </w:r>
          </w:p>
        </w:tc>
        <w:tc>
          <w:tcPr>
            <w:tcW w:w="7234" w:type="dxa"/>
            <w:hideMark/>
            <w:tcPrChange w:id="574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764364F1" w14:textId="77777777" w:rsidR="008C7893" w:rsidRDefault="008C7893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03/10/2017</w:t>
            </w:r>
          </w:p>
        </w:tc>
      </w:tr>
      <w:tr w:rsidR="008C7893" w14:paraId="486C2CB6" w14:textId="77777777" w:rsidTr="00975738">
        <w:trPr>
          <w:trHeight w:val="258"/>
          <w:trPrChange w:id="575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PrChange w:id="576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</w:tcPr>
            </w:tcPrChange>
          </w:tcPr>
          <w:p w14:paraId="7CA29B27" w14:textId="77777777"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Fecha de Modificación</w:t>
            </w:r>
          </w:p>
        </w:tc>
        <w:tc>
          <w:tcPr>
            <w:tcW w:w="7234" w:type="dxa"/>
            <w:tcPrChange w:id="577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</w:tcPr>
            </w:tcPrChange>
          </w:tcPr>
          <w:p w14:paraId="05271C0F" w14:textId="77777777" w:rsidR="008C7893" w:rsidRDefault="008C7893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</w:t>
            </w:r>
            <w:ins w:id="578" w:author="Luis Gerardo Bonilla Ramírez" w:date="2017-10-05T18:49:00Z">
              <w:r w:rsidR="00F813A9">
                <w:rPr>
                  <w:rFonts w:ascii="Lucida Fax" w:hAnsi="Lucida Fax"/>
                </w:rPr>
                <w:t>5</w:t>
              </w:r>
            </w:ins>
            <w:del w:id="579" w:author="Luis Gerardo Bonilla Ramírez" w:date="2017-10-05T18:49:00Z">
              <w:r w:rsidDel="00F813A9">
                <w:rPr>
                  <w:rFonts w:ascii="Lucida Fax" w:hAnsi="Lucida Fax"/>
                </w:rPr>
                <w:delText>3</w:delText>
              </w:r>
            </w:del>
            <w:r>
              <w:rPr>
                <w:rFonts w:ascii="Lucida Fax" w:hAnsi="Lucida Fax"/>
              </w:rPr>
              <w:t>/10/2017</w:t>
            </w:r>
          </w:p>
        </w:tc>
      </w:tr>
      <w:tr w:rsidR="008C7893" w14:paraId="30A3A39D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trPrChange w:id="580" w:author="Mario López García" w:date="2017-10-09T22:40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581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78FC23F8" w14:textId="77777777" w:rsidR="008C7893" w:rsidRDefault="008C7893" w:rsidP="008C7893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Versión</w:t>
            </w:r>
          </w:p>
        </w:tc>
        <w:tc>
          <w:tcPr>
            <w:tcW w:w="7234" w:type="dxa"/>
            <w:hideMark/>
            <w:tcPrChange w:id="582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7BFCE9D6" w14:textId="77777777" w:rsidR="008C7893" w:rsidRDefault="008C7893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1.0.</w:t>
            </w:r>
            <w:ins w:id="583" w:author="Luis Gerardo Bonilla Ramírez" w:date="2017-10-05T18:49:00Z">
              <w:r w:rsidR="00F813A9">
                <w:rPr>
                  <w:rFonts w:ascii="Lucida Fax" w:hAnsi="Lucida Fax"/>
                </w:rPr>
                <w:t>1</w:t>
              </w:r>
            </w:ins>
            <w:del w:id="584" w:author="Luis Gerardo Bonilla Ramírez" w:date="2017-10-05T18:49:00Z">
              <w:r w:rsidDel="00F813A9">
                <w:rPr>
                  <w:rFonts w:ascii="Lucida Fax" w:hAnsi="Lucida Fax"/>
                </w:rPr>
                <w:delText>0</w:delText>
              </w:r>
            </w:del>
          </w:p>
        </w:tc>
      </w:tr>
      <w:tr w:rsidR="008C7893" w14:paraId="6D2073E7" w14:textId="77777777" w:rsidTr="00975738">
        <w:trPr>
          <w:trHeight w:val="243"/>
          <w:trPrChange w:id="585" w:author="Mario López García" w:date="2017-10-09T22:40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586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10C89508" w14:textId="77777777"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Actores</w:t>
            </w:r>
          </w:p>
        </w:tc>
        <w:tc>
          <w:tcPr>
            <w:tcW w:w="7234" w:type="dxa"/>
            <w:hideMark/>
            <w:tcPrChange w:id="587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7A0A02F5" w14:textId="77777777" w:rsidR="008C7893" w:rsidRPr="00856D2C" w:rsidRDefault="008C7893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  <w:b/>
              </w:rPr>
              <w:t>Usuario Directivo, Usuario Técnico</w:t>
            </w:r>
            <w:r w:rsidRPr="00856D2C">
              <w:rPr>
                <w:rFonts w:ascii="Lucida Fax" w:hAnsi="Lucida Fax"/>
              </w:rPr>
              <w:t>.</w:t>
            </w:r>
          </w:p>
        </w:tc>
      </w:tr>
      <w:tr w:rsidR="008C7893" w14:paraId="7FF46AB1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trPrChange w:id="588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589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110B4B59" w14:textId="77777777" w:rsidR="008C7893" w:rsidRDefault="008C7893" w:rsidP="008C7893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Descripción</w:t>
            </w:r>
          </w:p>
        </w:tc>
        <w:tc>
          <w:tcPr>
            <w:tcW w:w="7234" w:type="dxa"/>
            <w:hideMark/>
            <w:tcPrChange w:id="590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7956547E" w14:textId="77777777" w:rsidR="008C7893" w:rsidRDefault="008C7893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El </w:t>
            </w:r>
            <w:r w:rsidRPr="00856D2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realizará una renovación de préstamo de un material prestado.</w:t>
            </w:r>
          </w:p>
        </w:tc>
      </w:tr>
      <w:tr w:rsidR="008C7893" w14:paraId="2E973058" w14:textId="77777777" w:rsidTr="00975738">
        <w:trPr>
          <w:trHeight w:val="243"/>
          <w:trPrChange w:id="591" w:author="Mario López García" w:date="2017-10-09T22:40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592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5EAE117E" w14:textId="77777777"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Precondición</w:t>
            </w:r>
          </w:p>
        </w:tc>
        <w:tc>
          <w:tcPr>
            <w:tcW w:w="7234" w:type="dxa"/>
            <w:hideMark/>
            <w:tcPrChange w:id="593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56E1FF17" w14:textId="77777777" w:rsidR="008C7893" w:rsidRDefault="00AC1EB6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Pr="00AC1EB6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 tener iniciada sesión.</w:t>
            </w:r>
          </w:p>
          <w:p w14:paraId="3703F9E9" w14:textId="77777777" w:rsidR="008C7893" w:rsidRDefault="00D446CF" w:rsidP="00AC1EB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2</w:t>
            </w:r>
            <w:r w:rsidR="008C7893">
              <w:rPr>
                <w:rFonts w:ascii="Lucida Fax" w:hAnsi="Lucida Fax"/>
              </w:rPr>
              <w:t xml:space="preserve">. </w:t>
            </w:r>
            <w:r w:rsidR="00AC1EB6" w:rsidRPr="00AC1EB6">
              <w:rPr>
                <w:rFonts w:ascii="Lucida Fax" w:hAnsi="Lucida Fax"/>
                <w:b/>
              </w:rPr>
              <w:t>ACTOR</w:t>
            </w:r>
            <w:r w:rsidR="00AC1EB6">
              <w:rPr>
                <w:rFonts w:ascii="Lucida Fax" w:hAnsi="Lucida Fax"/>
              </w:rPr>
              <w:t xml:space="preserve"> Deberá presionar el botón </w:t>
            </w:r>
            <w:r w:rsidR="00AC1EB6" w:rsidRPr="00AC1EB6">
              <w:rPr>
                <w:rFonts w:ascii="Lucida Fax" w:hAnsi="Lucida Fax"/>
                <w:color w:val="FF0000"/>
              </w:rPr>
              <w:t>Devolución de Libro</w:t>
            </w:r>
          </w:p>
        </w:tc>
      </w:tr>
      <w:tr w:rsidR="008C7893" w14:paraId="35B00FA0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trPrChange w:id="594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595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79266B7E" w14:textId="77777777" w:rsidR="008C7893" w:rsidRDefault="008C7893" w:rsidP="008C7893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Flujo normal</w:t>
            </w:r>
          </w:p>
        </w:tc>
        <w:tc>
          <w:tcPr>
            <w:tcW w:w="7234" w:type="dxa"/>
            <w:hideMark/>
            <w:tcPrChange w:id="596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51F6C492" w14:textId="77777777" w:rsidR="008C7893" w:rsidRDefault="00D446CF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 w:rsidR="008C7893">
              <w:rPr>
                <w:rFonts w:ascii="Lucida Fax" w:hAnsi="Lucida Fax"/>
                <w:b/>
              </w:rPr>
              <w:t>SISTEMA</w:t>
            </w:r>
            <w:r w:rsidR="008C7893">
              <w:rPr>
                <w:rFonts w:ascii="Lucida Fax" w:hAnsi="Lucida Fax"/>
              </w:rPr>
              <w:t xml:space="preserve"> carga la página del formulario para </w:t>
            </w:r>
            <w:r>
              <w:rPr>
                <w:rFonts w:ascii="Lucida Fax" w:hAnsi="Lucida Fax"/>
                <w:color w:val="FF0000"/>
              </w:rPr>
              <w:t>Devolver</w:t>
            </w:r>
            <w:r>
              <w:rPr>
                <w:rFonts w:ascii="Lucida Fax" w:hAnsi="Lucida Fax"/>
                <w:color w:val="FF0000"/>
              </w:rPr>
              <w:br/>
              <w:t xml:space="preserve">    Préstamo</w:t>
            </w:r>
            <w:r w:rsidR="008C7893">
              <w:rPr>
                <w:rFonts w:ascii="Lucida Fax" w:hAnsi="Lucida Fax"/>
              </w:rPr>
              <w:t>.</w:t>
            </w:r>
          </w:p>
          <w:p w14:paraId="02E0025D" w14:textId="77777777" w:rsidR="008C7893" w:rsidRDefault="008C7893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</w:t>
            </w:r>
            <w:r w:rsidRPr="00557DF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ingresa </w:t>
            </w:r>
            <w:r w:rsidRPr="00557DF4">
              <w:rPr>
                <w:rFonts w:ascii="Lucida Fax" w:hAnsi="Lucida Fax"/>
                <w:color w:val="FF0000"/>
              </w:rPr>
              <w:t xml:space="preserve">matrícula </w:t>
            </w:r>
            <w:r>
              <w:rPr>
                <w:rFonts w:ascii="Lucida Fax" w:hAnsi="Lucida Fax"/>
              </w:rPr>
              <w:t xml:space="preserve">o </w:t>
            </w:r>
            <w:r w:rsidRPr="00557DF4">
              <w:rPr>
                <w:rFonts w:ascii="Lucida Fax" w:hAnsi="Lucida Fax"/>
                <w:color w:val="FF0000"/>
              </w:rPr>
              <w:t>número de personal</w:t>
            </w:r>
            <w:r>
              <w:rPr>
                <w:rFonts w:ascii="Lucida Fax" w:hAnsi="Lucida Fax"/>
              </w:rPr>
              <w:t xml:space="preserve"> del</w:t>
            </w:r>
            <w:r>
              <w:rPr>
                <w:rFonts w:ascii="Lucida Fax" w:hAnsi="Lucida Fax"/>
              </w:rPr>
              <w:br/>
              <w:t xml:space="preserve">    </w:t>
            </w:r>
            <w:r w:rsidRPr="00557DF4">
              <w:rPr>
                <w:rFonts w:ascii="Lucida Fax" w:hAnsi="Lucida Fax"/>
                <w:b/>
              </w:rPr>
              <w:t>USUARIO</w:t>
            </w:r>
            <w:r w:rsidR="00D446CF">
              <w:rPr>
                <w:rFonts w:ascii="Lucida Fax" w:hAnsi="Lucida Fax"/>
              </w:rPr>
              <w:t xml:space="preserve"> y </w:t>
            </w:r>
            <w:r w:rsidR="00D446CF" w:rsidRPr="00D446CF">
              <w:rPr>
                <w:rFonts w:ascii="Lucida Fax" w:hAnsi="Lucida Fax"/>
                <w:color w:val="FF0000"/>
              </w:rPr>
              <w:t>fecha</w:t>
            </w:r>
            <w:r w:rsidR="00D446CF" w:rsidRPr="00D446CF">
              <w:rPr>
                <w:rFonts w:ascii="Lucida Fax" w:hAnsi="Lucida Fax"/>
              </w:rPr>
              <w:t xml:space="preserve"> </w:t>
            </w:r>
            <w:r w:rsidR="00D446CF">
              <w:rPr>
                <w:rFonts w:ascii="Lucida Fax" w:hAnsi="Lucida Fax"/>
              </w:rPr>
              <w:t>en que entrega el material a devolver y</w:t>
            </w:r>
            <w:r w:rsidR="00D446CF">
              <w:rPr>
                <w:rFonts w:ascii="Lucida Fax" w:hAnsi="Lucida Fax"/>
              </w:rPr>
              <w:br/>
              <w:t xml:space="preserve">    </w:t>
            </w:r>
            <w:r w:rsidR="00D446CF" w:rsidRPr="00D446CF">
              <w:rPr>
                <w:rFonts w:ascii="Lucida Fax" w:hAnsi="Lucida Fax"/>
                <w:color w:val="FF0000"/>
              </w:rPr>
              <w:t xml:space="preserve">observaciones </w:t>
            </w:r>
            <w:r w:rsidR="00D446CF">
              <w:rPr>
                <w:rFonts w:ascii="Lucida Fax" w:hAnsi="Lucida Fax"/>
              </w:rPr>
              <w:t>del estado del libro</w:t>
            </w:r>
            <w:r>
              <w:rPr>
                <w:rFonts w:ascii="Lucida Fax" w:hAnsi="Lucida Fax"/>
              </w:rPr>
              <w:t>.</w:t>
            </w:r>
          </w:p>
          <w:p w14:paraId="66C75DC9" w14:textId="77777777" w:rsidR="008C7893" w:rsidRDefault="008C7893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</w:t>
            </w:r>
            <w:r w:rsidRPr="00D2313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</w:t>
            </w:r>
            <w:r w:rsidRPr="00D2313C">
              <w:rPr>
                <w:rFonts w:ascii="Lucida Fax" w:hAnsi="Lucida Fax"/>
                <w:color w:val="FF0000"/>
              </w:rPr>
              <w:t>Re</w:t>
            </w:r>
            <w:r w:rsidR="00D446CF">
              <w:rPr>
                <w:rFonts w:ascii="Lucida Fax" w:hAnsi="Lucida Fax"/>
                <w:color w:val="FF0000"/>
              </w:rPr>
              <w:t>gistrar Devolución</w:t>
            </w:r>
            <w:r>
              <w:rPr>
                <w:rFonts w:ascii="Lucida Fax" w:hAnsi="Lucida Fax"/>
              </w:rPr>
              <w:t>.</w:t>
            </w:r>
          </w:p>
          <w:p w14:paraId="0965C41D" w14:textId="77777777" w:rsidR="008C7893" w:rsidRPr="00803257" w:rsidRDefault="008C7893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guarda la </w:t>
            </w:r>
            <w:r w:rsidR="00D446CF">
              <w:rPr>
                <w:rFonts w:ascii="Lucida Fax" w:hAnsi="Lucida Fax"/>
              </w:rPr>
              <w:t>devolución del Préstamo</w:t>
            </w:r>
            <w:r>
              <w:rPr>
                <w:rFonts w:ascii="Lucida Fax" w:hAnsi="Lucida Fax"/>
              </w:rPr>
              <w:t>.</w:t>
            </w:r>
          </w:p>
          <w:p w14:paraId="202139B8" w14:textId="77777777" w:rsidR="008C7893" w:rsidRDefault="008C7893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{ex1, ex2}</w:t>
            </w:r>
          </w:p>
        </w:tc>
      </w:tr>
      <w:tr w:rsidR="008C7893" w14:paraId="1AC69D1D" w14:textId="77777777" w:rsidTr="00975738">
        <w:trPr>
          <w:trHeight w:val="180"/>
          <w:trPrChange w:id="597" w:author="Mario López García" w:date="2017-10-09T22:40:00Z">
            <w:trPr>
              <w:trHeight w:val="18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598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3E54476A" w14:textId="77777777"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Flujo alterno</w:t>
            </w:r>
          </w:p>
        </w:tc>
        <w:tc>
          <w:tcPr>
            <w:tcW w:w="7234" w:type="dxa"/>
            <w:hideMark/>
            <w:tcPrChange w:id="599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424482A0" w14:textId="77777777" w:rsidR="008C7893" w:rsidRDefault="008C7893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2.1 </w:t>
            </w:r>
            <w:r w:rsidRPr="005A7D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salir.</w:t>
            </w:r>
          </w:p>
          <w:p w14:paraId="59541B26" w14:textId="77777777" w:rsidR="008C7893" w:rsidRDefault="008C7893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2.1.1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página anterior.</w:t>
            </w:r>
          </w:p>
          <w:p w14:paraId="0AA277A5" w14:textId="77777777" w:rsidR="008C7893" w:rsidRDefault="008C7893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3.1 </w:t>
            </w:r>
            <w:r w:rsidRPr="005A7D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salir.</w:t>
            </w:r>
          </w:p>
          <w:p w14:paraId="15D4AB91" w14:textId="77777777" w:rsidR="008C7893" w:rsidRPr="00B45878" w:rsidRDefault="008C7893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3.1.1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página anterior.</w:t>
            </w:r>
          </w:p>
        </w:tc>
      </w:tr>
      <w:tr w:rsidR="008C7893" w14:paraId="436B6E22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trPrChange w:id="600" w:author="Mario López García" w:date="2017-10-09T22:40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601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5086274B" w14:textId="77777777" w:rsidR="008C7893" w:rsidRDefault="008C7893" w:rsidP="008C7893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Excepciones</w:t>
            </w:r>
          </w:p>
        </w:tc>
        <w:tc>
          <w:tcPr>
            <w:tcW w:w="7234" w:type="dxa"/>
            <w:hideMark/>
            <w:tcPrChange w:id="602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459E4635" w14:textId="7BE6D8FD" w:rsidR="008C7893" w:rsidRDefault="008C7893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ex1. &lt;paso 4&gt; Error interno (conexión a </w:t>
            </w:r>
            <w:del w:id="603" w:author="Mario López García" w:date="2017-10-07T20:00:00Z">
              <w:r w:rsidDel="00295298">
                <w:rPr>
                  <w:rFonts w:ascii="Lucida Fax" w:hAnsi="Lucida Fax"/>
                </w:rPr>
                <w:delText>Base de Datos</w:delText>
              </w:r>
            </w:del>
            <w:ins w:id="604" w:author="Mario López García" w:date="2017-10-07T20:00:00Z">
              <w:r w:rsidR="00295298">
                <w:rPr>
                  <w:rFonts w:ascii="Lucida Fax" w:hAnsi="Lucida Fax"/>
                </w:rPr>
                <w:t>BD</w:t>
              </w:r>
            </w:ins>
            <w:r>
              <w:rPr>
                <w:rFonts w:ascii="Lucida Fax" w:hAnsi="Lucida Fax"/>
              </w:rPr>
              <w:t>;</w:t>
            </w:r>
            <w:r>
              <w:rPr>
                <w:rFonts w:ascii="Lucida Fax" w:hAnsi="Lucida Fax"/>
              </w:rPr>
              <w:br/>
              <w:t xml:space="preserve">        termina caso de uso).</w:t>
            </w:r>
          </w:p>
          <w:p w14:paraId="63F8308D" w14:textId="77777777" w:rsidR="008C7893" w:rsidRDefault="008C7893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Lucida Fax" w:hAnsi="Lucida Fax"/>
              </w:rPr>
              <w:t>ex2. &lt;paso 1</w:t>
            </w:r>
            <w:r w:rsidR="00E41385">
              <w:rPr>
                <w:rFonts w:ascii="Lucida Fax" w:hAnsi="Lucida Fax"/>
              </w:rPr>
              <w:t>, 3</w:t>
            </w:r>
            <w:r>
              <w:rPr>
                <w:rFonts w:ascii="Lucida Fax" w:hAnsi="Lucida Fax"/>
              </w:rPr>
              <w:t xml:space="preserve">&gt; Error conexión a Internet. </w:t>
            </w:r>
          </w:p>
        </w:tc>
      </w:tr>
      <w:tr w:rsidR="008C7893" w14:paraId="1853AB3B" w14:textId="77777777" w:rsidTr="00975738">
        <w:trPr>
          <w:trHeight w:val="258"/>
          <w:trPrChange w:id="605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606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0B6CF12F" w14:textId="77777777"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Post Condiciones</w:t>
            </w:r>
          </w:p>
        </w:tc>
        <w:tc>
          <w:tcPr>
            <w:tcW w:w="7234" w:type="dxa"/>
            <w:hideMark/>
            <w:tcPrChange w:id="607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6D6D61F3" w14:textId="77777777" w:rsidR="008C7893" w:rsidRDefault="008C7893" w:rsidP="002C4D8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>
              <w:rPr>
                <w:rFonts w:ascii="Lucida Fax" w:hAnsi="Lucida Fax"/>
                <w:b/>
              </w:rPr>
              <w:t xml:space="preserve">SISTEMA </w:t>
            </w:r>
            <w:r w:rsidRPr="00A428D1">
              <w:rPr>
                <w:rFonts w:ascii="Lucida Fax" w:hAnsi="Lucida Fax"/>
              </w:rPr>
              <w:t>env</w:t>
            </w:r>
            <w:r>
              <w:rPr>
                <w:rFonts w:ascii="Lucida Fax" w:hAnsi="Lucida Fax"/>
              </w:rPr>
              <w:t>ía mensaje “</w:t>
            </w:r>
            <w:r w:rsidR="002C4D82">
              <w:rPr>
                <w:rFonts w:ascii="Lucida Fax" w:hAnsi="Lucida Fax"/>
              </w:rPr>
              <w:t>Devolución Registrada</w:t>
            </w:r>
            <w:r>
              <w:rPr>
                <w:rFonts w:ascii="Lucida Fax" w:hAnsi="Lucida Fax"/>
              </w:rPr>
              <w:t>”.</w:t>
            </w:r>
          </w:p>
        </w:tc>
      </w:tr>
      <w:tr w:rsidR="008C7893" w14:paraId="0C36AD09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trPrChange w:id="608" w:author="Mario López García" w:date="2017-10-09T22:40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609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5CDCA4F6" w14:textId="77777777" w:rsidR="008C7893" w:rsidRDefault="008C7893" w:rsidP="008C7893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Entrada</w:t>
            </w:r>
          </w:p>
        </w:tc>
        <w:tc>
          <w:tcPr>
            <w:tcW w:w="7234" w:type="dxa"/>
            <w:hideMark/>
            <w:tcPrChange w:id="610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17B169DB" w14:textId="77777777" w:rsidR="008C7893" w:rsidRDefault="002C4D82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Datos del </w:t>
            </w:r>
            <w:r w:rsidRPr="002C4D82">
              <w:rPr>
                <w:rFonts w:ascii="Lucida Fax" w:hAnsi="Lucida Fax"/>
                <w:b/>
              </w:rPr>
              <w:t>USUARIO</w:t>
            </w:r>
            <w:r>
              <w:rPr>
                <w:rFonts w:ascii="Lucida Fax" w:hAnsi="Lucida Fax"/>
              </w:rPr>
              <w:t xml:space="preserve"> a quien se le prestó el libro.</w:t>
            </w:r>
          </w:p>
        </w:tc>
      </w:tr>
      <w:tr w:rsidR="008C7893" w14:paraId="5D6D1DE3" w14:textId="77777777" w:rsidTr="00975738">
        <w:trPr>
          <w:trHeight w:val="258"/>
          <w:trPrChange w:id="611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612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2898E7C5" w14:textId="77777777"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Salida</w:t>
            </w:r>
          </w:p>
        </w:tc>
        <w:tc>
          <w:tcPr>
            <w:tcW w:w="7234" w:type="dxa"/>
            <w:hideMark/>
            <w:tcPrChange w:id="613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0D003E92" w14:textId="77777777" w:rsidR="008C7893" w:rsidRDefault="008C7893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8C7893" w14:paraId="053BF94F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trPrChange w:id="614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615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3E2065CE" w14:textId="77777777" w:rsidR="008C7893" w:rsidRDefault="008C7893" w:rsidP="008C7893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Incluye</w:t>
            </w:r>
          </w:p>
        </w:tc>
        <w:tc>
          <w:tcPr>
            <w:tcW w:w="7234" w:type="dxa"/>
            <w:hideMark/>
            <w:tcPrChange w:id="616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7BEE6F97" w14:textId="77777777" w:rsidR="008C7893" w:rsidRDefault="008C7893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8C7893" w14:paraId="78860FF9" w14:textId="77777777" w:rsidTr="00975738">
        <w:trPr>
          <w:trHeight w:val="258"/>
          <w:trPrChange w:id="617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618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68D7EC24" w14:textId="77777777" w:rsidR="008C7893" w:rsidRDefault="008C7893" w:rsidP="008C7893">
            <w:pPr>
              <w:spacing w:line="240" w:lineRule="auto"/>
              <w:jc w:val="right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Extiende</w:t>
            </w:r>
          </w:p>
        </w:tc>
        <w:tc>
          <w:tcPr>
            <w:tcW w:w="7234" w:type="dxa"/>
            <w:hideMark/>
            <w:tcPrChange w:id="619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3E8B13DE" w14:textId="77777777" w:rsidR="008C7893" w:rsidRDefault="00190FF8" w:rsidP="008C789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 w:rsidRPr="00190FF8">
              <w:rPr>
                <w:rFonts w:ascii="Lucida Fax" w:hAnsi="Lucida Fax"/>
                <w:color w:val="FF0000"/>
              </w:rPr>
              <w:t>CasUs9</w:t>
            </w:r>
            <w:r>
              <w:rPr>
                <w:rFonts w:ascii="Lucida Fax" w:hAnsi="Lucida Fax"/>
              </w:rPr>
              <w:t>: Pagar Multa</w:t>
            </w:r>
          </w:p>
        </w:tc>
      </w:tr>
      <w:tr w:rsidR="008C7893" w14:paraId="14DD9B2C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trPrChange w:id="620" w:author="Mario López García" w:date="2017-10-09T22:40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621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4A1FCBFA" w14:textId="77777777" w:rsidR="008C7893" w:rsidRDefault="008C7893" w:rsidP="008C7893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Prioridad</w:t>
            </w:r>
          </w:p>
        </w:tc>
        <w:tc>
          <w:tcPr>
            <w:tcW w:w="7234" w:type="dxa"/>
            <w:hideMark/>
            <w:tcPrChange w:id="622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40E10DDC" w14:textId="77777777" w:rsidR="008C7893" w:rsidRDefault="008C7893" w:rsidP="008C789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2 (Segunda Fase)</w:t>
            </w:r>
          </w:p>
        </w:tc>
      </w:tr>
    </w:tbl>
    <w:p w14:paraId="1496B031" w14:textId="77777777" w:rsidR="00190FF8" w:rsidRDefault="00190FF8"/>
    <w:p w14:paraId="73F20D08" w14:textId="77777777" w:rsidR="00190FF8" w:rsidRDefault="00190FF8">
      <w:pPr>
        <w:spacing w:line="259" w:lineRule="auto"/>
      </w:pPr>
      <w:r>
        <w:br w:type="page"/>
      </w:r>
    </w:p>
    <w:tbl>
      <w:tblPr>
        <w:tblStyle w:val="Tablanormal1"/>
        <w:tblW w:w="9639" w:type="dxa"/>
        <w:tblLook w:val="04A0" w:firstRow="1" w:lastRow="0" w:firstColumn="1" w:lastColumn="0" w:noHBand="0" w:noVBand="1"/>
        <w:tblPrChange w:id="623" w:author="Mario López García" w:date="2017-10-09T22:40:00Z">
          <w:tblPr>
            <w:tblStyle w:val="Tablaconcuadrcula"/>
            <w:tblW w:w="9639" w:type="dxa"/>
            <w:tblInd w:w="-409" w:type="dxa"/>
            <w:tblLook w:val="04A0" w:firstRow="1" w:lastRow="0" w:firstColumn="1" w:lastColumn="0" w:noHBand="0" w:noVBand="1"/>
          </w:tblPr>
        </w:tblPrChange>
      </w:tblPr>
      <w:tblGrid>
        <w:gridCol w:w="2405"/>
        <w:gridCol w:w="7234"/>
        <w:tblGridChange w:id="624">
          <w:tblGrid>
            <w:gridCol w:w="2405"/>
            <w:gridCol w:w="7234"/>
          </w:tblGrid>
        </w:tblGridChange>
      </w:tblGrid>
      <w:tr w:rsidR="00190FF8" w14:paraId="2364BBEA" w14:textId="77777777" w:rsidTr="00975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  <w:trPrChange w:id="625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626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27EAE5D1" w14:textId="77777777" w:rsidR="00190FF8" w:rsidRDefault="00190FF8" w:rsidP="006A6078">
            <w:pPr>
              <w:spacing w:line="240" w:lineRule="auto"/>
              <w:jc w:val="right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ID</w:t>
            </w:r>
          </w:p>
        </w:tc>
        <w:tc>
          <w:tcPr>
            <w:tcW w:w="7234" w:type="dxa"/>
            <w:hideMark/>
            <w:tcPrChange w:id="627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797F4AC7" w14:textId="77777777" w:rsidR="00190FF8" w:rsidRDefault="00190FF8" w:rsidP="006A607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  <w:color w:val="FF0000"/>
              </w:rPr>
              <w:t>C</w:t>
            </w:r>
            <w:del w:id="628" w:author="Luis Gerardo Bonilla Ramírez" w:date="2017-10-05T18:49:00Z">
              <w:r w:rsidDel="00F813A9">
                <w:rPr>
                  <w:rFonts w:ascii="Lucida Fax" w:hAnsi="Lucida Fax"/>
                  <w:color w:val="FF0000"/>
                </w:rPr>
                <w:delText>as</w:delText>
              </w:r>
            </w:del>
            <w:r>
              <w:rPr>
                <w:rFonts w:ascii="Lucida Fax" w:hAnsi="Lucida Fax"/>
                <w:color w:val="FF0000"/>
              </w:rPr>
              <w:t>U</w:t>
            </w:r>
            <w:del w:id="629" w:author="Luis Gerardo Bonilla Ramírez" w:date="2017-10-05T18:49:00Z">
              <w:r w:rsidDel="00F813A9">
                <w:rPr>
                  <w:rFonts w:ascii="Lucida Fax" w:hAnsi="Lucida Fax"/>
                  <w:color w:val="FF0000"/>
                </w:rPr>
                <w:delText>s</w:delText>
              </w:r>
            </w:del>
            <w:r>
              <w:rPr>
                <w:rFonts w:ascii="Lucida Fax" w:hAnsi="Lucida Fax"/>
                <w:color w:val="FF0000"/>
              </w:rPr>
              <w:t>9</w:t>
            </w:r>
          </w:p>
        </w:tc>
      </w:tr>
      <w:tr w:rsidR="00190FF8" w14:paraId="0FE4D1F0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trPrChange w:id="630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PrChange w:id="631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</w:tcPr>
            </w:tcPrChange>
          </w:tcPr>
          <w:p w14:paraId="6A89D127" w14:textId="77777777" w:rsidR="00190FF8" w:rsidRDefault="00190FF8" w:rsidP="006A6078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Autor</w:t>
            </w:r>
          </w:p>
        </w:tc>
        <w:tc>
          <w:tcPr>
            <w:tcW w:w="7234" w:type="dxa"/>
            <w:tcPrChange w:id="632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</w:tcPr>
            </w:tcPrChange>
          </w:tcPr>
          <w:p w14:paraId="4429BA81" w14:textId="77777777" w:rsidR="00190FF8" w:rsidRPr="00DE29D7" w:rsidRDefault="00190FF8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 w:rsidRPr="00DE29D7">
              <w:rPr>
                <w:rFonts w:ascii="Lucida Fax" w:hAnsi="Lucida Fax"/>
              </w:rPr>
              <w:t>Luis Gerardo Bonilla Ramírez</w:t>
            </w:r>
          </w:p>
        </w:tc>
      </w:tr>
      <w:tr w:rsidR="00190FF8" w14:paraId="171DADC1" w14:textId="77777777" w:rsidTr="00975738">
        <w:trPr>
          <w:trHeight w:val="243"/>
          <w:trPrChange w:id="633" w:author="Mario López García" w:date="2017-10-09T22:40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634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5856AD51" w14:textId="77777777" w:rsidR="00190FF8" w:rsidRDefault="00190FF8" w:rsidP="006A6078">
            <w:pPr>
              <w:spacing w:line="240" w:lineRule="auto"/>
              <w:jc w:val="right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Nombre</w:t>
            </w:r>
          </w:p>
        </w:tc>
        <w:tc>
          <w:tcPr>
            <w:tcW w:w="7234" w:type="dxa"/>
            <w:hideMark/>
            <w:tcPrChange w:id="635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1043E10F" w14:textId="77777777" w:rsidR="00190FF8" w:rsidRDefault="00190FF8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Pagar Multa</w:t>
            </w:r>
          </w:p>
        </w:tc>
      </w:tr>
      <w:tr w:rsidR="00190FF8" w14:paraId="37E4BD5A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trPrChange w:id="636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637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689F8C85" w14:textId="77777777" w:rsidR="00190FF8" w:rsidRDefault="00190FF8" w:rsidP="006A6078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Fecha de Creación</w:t>
            </w:r>
          </w:p>
        </w:tc>
        <w:tc>
          <w:tcPr>
            <w:tcW w:w="7234" w:type="dxa"/>
            <w:hideMark/>
            <w:tcPrChange w:id="638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4BDEA820" w14:textId="77777777" w:rsidR="00190FF8" w:rsidRDefault="00190FF8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03/10/2017</w:t>
            </w:r>
          </w:p>
        </w:tc>
      </w:tr>
      <w:tr w:rsidR="00190FF8" w14:paraId="5D7101E9" w14:textId="77777777" w:rsidTr="00975738">
        <w:trPr>
          <w:trHeight w:val="258"/>
          <w:trPrChange w:id="639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PrChange w:id="640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</w:tcPr>
            </w:tcPrChange>
          </w:tcPr>
          <w:p w14:paraId="5D40E47C" w14:textId="77777777" w:rsidR="00190FF8" w:rsidRDefault="00190FF8" w:rsidP="006A6078">
            <w:pPr>
              <w:spacing w:line="240" w:lineRule="auto"/>
              <w:jc w:val="right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Fecha de Modificación</w:t>
            </w:r>
          </w:p>
        </w:tc>
        <w:tc>
          <w:tcPr>
            <w:tcW w:w="7234" w:type="dxa"/>
            <w:tcPrChange w:id="641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</w:tcPr>
            </w:tcPrChange>
          </w:tcPr>
          <w:p w14:paraId="1D8A4B21" w14:textId="77777777" w:rsidR="00190FF8" w:rsidRDefault="00190FF8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0</w:t>
            </w:r>
            <w:ins w:id="642" w:author="Luis Gerardo Bonilla Ramírez" w:date="2017-10-05T18:49:00Z">
              <w:r w:rsidR="00F813A9">
                <w:rPr>
                  <w:rFonts w:ascii="Lucida Fax" w:hAnsi="Lucida Fax"/>
                </w:rPr>
                <w:t>5</w:t>
              </w:r>
            </w:ins>
            <w:del w:id="643" w:author="Luis Gerardo Bonilla Ramírez" w:date="2017-10-05T18:49:00Z">
              <w:r w:rsidDel="00F813A9">
                <w:rPr>
                  <w:rFonts w:ascii="Lucida Fax" w:hAnsi="Lucida Fax"/>
                </w:rPr>
                <w:delText>3</w:delText>
              </w:r>
            </w:del>
            <w:r>
              <w:rPr>
                <w:rFonts w:ascii="Lucida Fax" w:hAnsi="Lucida Fax"/>
              </w:rPr>
              <w:t>/10/2017</w:t>
            </w:r>
          </w:p>
        </w:tc>
      </w:tr>
      <w:tr w:rsidR="00190FF8" w14:paraId="4E1AC99C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trPrChange w:id="644" w:author="Mario López García" w:date="2017-10-09T22:40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645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53632814" w14:textId="77777777" w:rsidR="00190FF8" w:rsidRDefault="00190FF8" w:rsidP="006A6078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Versión</w:t>
            </w:r>
          </w:p>
        </w:tc>
        <w:tc>
          <w:tcPr>
            <w:tcW w:w="7234" w:type="dxa"/>
            <w:hideMark/>
            <w:tcPrChange w:id="646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1E055857" w14:textId="77777777" w:rsidR="00190FF8" w:rsidRDefault="00190FF8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1.0.</w:t>
            </w:r>
            <w:ins w:id="647" w:author="Luis Gerardo Bonilla Ramírez" w:date="2017-10-05T18:49:00Z">
              <w:r w:rsidR="00F813A9">
                <w:rPr>
                  <w:rFonts w:ascii="Lucida Fax" w:hAnsi="Lucida Fax"/>
                </w:rPr>
                <w:t>1</w:t>
              </w:r>
            </w:ins>
            <w:del w:id="648" w:author="Luis Gerardo Bonilla Ramírez" w:date="2017-10-05T18:49:00Z">
              <w:r w:rsidDel="00F813A9">
                <w:rPr>
                  <w:rFonts w:ascii="Lucida Fax" w:hAnsi="Lucida Fax"/>
                </w:rPr>
                <w:delText>0</w:delText>
              </w:r>
            </w:del>
          </w:p>
        </w:tc>
      </w:tr>
      <w:tr w:rsidR="00190FF8" w14:paraId="7E2804A4" w14:textId="77777777" w:rsidTr="00975738">
        <w:trPr>
          <w:trHeight w:val="243"/>
          <w:trPrChange w:id="649" w:author="Mario López García" w:date="2017-10-09T22:40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650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74B554DD" w14:textId="77777777" w:rsidR="00190FF8" w:rsidRDefault="00190FF8" w:rsidP="006A6078">
            <w:pPr>
              <w:spacing w:line="240" w:lineRule="auto"/>
              <w:jc w:val="right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Actores</w:t>
            </w:r>
          </w:p>
        </w:tc>
        <w:tc>
          <w:tcPr>
            <w:tcW w:w="7234" w:type="dxa"/>
            <w:hideMark/>
            <w:tcPrChange w:id="651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6B859167" w14:textId="77777777" w:rsidR="00190FF8" w:rsidRPr="00856D2C" w:rsidRDefault="00190FF8" w:rsidP="00190FF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  <w:b/>
              </w:rPr>
              <w:t>Usuario Directivo, Usuario Administrativo</w:t>
            </w:r>
          </w:p>
        </w:tc>
      </w:tr>
      <w:tr w:rsidR="00190FF8" w14:paraId="7D440B94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trPrChange w:id="652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653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6046FAE4" w14:textId="77777777" w:rsidR="00190FF8" w:rsidRDefault="00190FF8" w:rsidP="006A6078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Descripción</w:t>
            </w:r>
          </w:p>
        </w:tc>
        <w:tc>
          <w:tcPr>
            <w:tcW w:w="7234" w:type="dxa"/>
            <w:hideMark/>
            <w:tcPrChange w:id="654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1E13EBA6" w14:textId="77777777" w:rsidR="00190FF8" w:rsidRDefault="00190FF8" w:rsidP="00190FF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El </w:t>
            </w:r>
            <w:r w:rsidRPr="00856D2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registrará el pago de una multa por el </w:t>
            </w:r>
            <w:r w:rsidRPr="00190FF8">
              <w:rPr>
                <w:rFonts w:ascii="Lucida Fax" w:hAnsi="Lucida Fax"/>
                <w:b/>
              </w:rPr>
              <w:t>USUARIO</w:t>
            </w:r>
          </w:p>
        </w:tc>
      </w:tr>
      <w:tr w:rsidR="00190FF8" w14:paraId="38B8DD02" w14:textId="77777777" w:rsidTr="00975738">
        <w:trPr>
          <w:trHeight w:val="243"/>
          <w:trPrChange w:id="655" w:author="Mario López García" w:date="2017-10-09T22:40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656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367D2986" w14:textId="77777777" w:rsidR="00190FF8" w:rsidRDefault="00190FF8" w:rsidP="006A6078">
            <w:pPr>
              <w:spacing w:line="240" w:lineRule="auto"/>
              <w:jc w:val="right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Precondición</w:t>
            </w:r>
          </w:p>
        </w:tc>
        <w:tc>
          <w:tcPr>
            <w:tcW w:w="7234" w:type="dxa"/>
            <w:hideMark/>
            <w:tcPrChange w:id="657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7AAEBDC9" w14:textId="77777777" w:rsidR="00190FF8" w:rsidRDefault="00190FF8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Realizar </w:t>
            </w:r>
            <w:r w:rsidRPr="00190FF8">
              <w:rPr>
                <w:rFonts w:ascii="Lucida Fax" w:hAnsi="Lucida Fax"/>
                <w:color w:val="FF0000"/>
              </w:rPr>
              <w:t>CasUs8</w:t>
            </w:r>
          </w:p>
          <w:p w14:paraId="1CB3CC7F" w14:textId="77777777" w:rsidR="00190FF8" w:rsidRDefault="00190FF8" w:rsidP="00190FF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</w:t>
            </w:r>
            <w:r w:rsidRPr="00AC1EB6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Deberá presionar el botón </w:t>
            </w:r>
            <w:r>
              <w:rPr>
                <w:rFonts w:ascii="Lucida Fax" w:hAnsi="Lucida Fax"/>
                <w:color w:val="FF0000"/>
              </w:rPr>
              <w:t>Pagar Multa.</w:t>
            </w:r>
          </w:p>
        </w:tc>
      </w:tr>
      <w:tr w:rsidR="00190FF8" w14:paraId="1B8BF2C0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trPrChange w:id="658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659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27036A66" w14:textId="77777777" w:rsidR="00190FF8" w:rsidRDefault="00190FF8" w:rsidP="006A6078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Flujo normal</w:t>
            </w:r>
          </w:p>
        </w:tc>
        <w:tc>
          <w:tcPr>
            <w:tcW w:w="7234" w:type="dxa"/>
            <w:hideMark/>
            <w:tcPrChange w:id="660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49158845" w14:textId="77777777" w:rsidR="00190FF8" w:rsidRDefault="00190FF8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la página del formulario para </w:t>
            </w:r>
            <w:r>
              <w:rPr>
                <w:rFonts w:ascii="Lucida Fax" w:hAnsi="Lucida Fax"/>
                <w:color w:val="FF0000"/>
              </w:rPr>
              <w:t>Devolver</w:t>
            </w:r>
            <w:r>
              <w:rPr>
                <w:rFonts w:ascii="Lucida Fax" w:hAnsi="Lucida Fax"/>
                <w:color w:val="FF0000"/>
              </w:rPr>
              <w:br/>
              <w:t xml:space="preserve">    Préstamo</w:t>
            </w:r>
            <w:r>
              <w:rPr>
                <w:rFonts w:ascii="Lucida Fax" w:hAnsi="Lucida Fax"/>
              </w:rPr>
              <w:t>.</w:t>
            </w:r>
          </w:p>
          <w:p w14:paraId="5A19A844" w14:textId="77777777" w:rsidR="00190FF8" w:rsidRDefault="00190FF8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 </w:t>
            </w:r>
            <w:r w:rsidRPr="00557DF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ingresa </w:t>
            </w:r>
            <w:r w:rsidRPr="00557DF4">
              <w:rPr>
                <w:rFonts w:ascii="Lucida Fax" w:hAnsi="Lucida Fax"/>
                <w:color w:val="FF0000"/>
              </w:rPr>
              <w:t xml:space="preserve">matrícula </w:t>
            </w:r>
            <w:r>
              <w:rPr>
                <w:rFonts w:ascii="Lucida Fax" w:hAnsi="Lucida Fax"/>
              </w:rPr>
              <w:t xml:space="preserve">o </w:t>
            </w:r>
            <w:r w:rsidRPr="00557DF4">
              <w:rPr>
                <w:rFonts w:ascii="Lucida Fax" w:hAnsi="Lucida Fax"/>
                <w:color w:val="FF0000"/>
              </w:rPr>
              <w:t>número de personal</w:t>
            </w:r>
            <w:r>
              <w:rPr>
                <w:rFonts w:ascii="Lucida Fax" w:hAnsi="Lucida Fax"/>
              </w:rPr>
              <w:t xml:space="preserve"> del</w:t>
            </w:r>
            <w:r>
              <w:rPr>
                <w:rFonts w:ascii="Lucida Fax" w:hAnsi="Lucida Fax"/>
              </w:rPr>
              <w:br/>
              <w:t xml:space="preserve">    </w:t>
            </w:r>
            <w:r w:rsidRPr="00557DF4">
              <w:rPr>
                <w:rFonts w:ascii="Lucida Fax" w:hAnsi="Lucida Fax"/>
                <w:b/>
              </w:rPr>
              <w:t>USUARIO</w:t>
            </w:r>
            <w:r>
              <w:rPr>
                <w:rFonts w:ascii="Lucida Fax" w:hAnsi="Lucida Fax"/>
              </w:rPr>
              <w:t xml:space="preserve"> y </w:t>
            </w:r>
            <w:r w:rsidRPr="00D446CF">
              <w:rPr>
                <w:rFonts w:ascii="Lucida Fax" w:hAnsi="Lucida Fax"/>
                <w:color w:val="FF0000"/>
              </w:rPr>
              <w:t>fecha</w:t>
            </w:r>
            <w:r w:rsidRPr="00D446CF">
              <w:rPr>
                <w:rFonts w:ascii="Lucida Fax" w:hAnsi="Lucida Fax"/>
              </w:rPr>
              <w:t xml:space="preserve"> </w:t>
            </w:r>
            <w:r>
              <w:rPr>
                <w:rFonts w:ascii="Lucida Fax" w:hAnsi="Lucida Fax"/>
              </w:rPr>
              <w:t>en que entrega el material a devolver y</w:t>
            </w:r>
            <w:r>
              <w:rPr>
                <w:rFonts w:ascii="Lucida Fax" w:hAnsi="Lucida Fax"/>
              </w:rPr>
              <w:br/>
              <w:t xml:space="preserve">    </w:t>
            </w:r>
            <w:r w:rsidRPr="00D446CF">
              <w:rPr>
                <w:rFonts w:ascii="Lucida Fax" w:hAnsi="Lucida Fax"/>
                <w:color w:val="FF0000"/>
              </w:rPr>
              <w:t xml:space="preserve">observaciones </w:t>
            </w:r>
            <w:r>
              <w:rPr>
                <w:rFonts w:ascii="Lucida Fax" w:hAnsi="Lucida Fax"/>
              </w:rPr>
              <w:t>del estado del libro.</w:t>
            </w:r>
          </w:p>
          <w:p w14:paraId="25591371" w14:textId="77777777" w:rsidR="00190FF8" w:rsidRDefault="00190FF8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 </w:t>
            </w:r>
            <w:r w:rsidRPr="00D2313C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</w:t>
            </w:r>
            <w:r w:rsidRPr="00D2313C">
              <w:rPr>
                <w:rFonts w:ascii="Lucida Fax" w:hAnsi="Lucida Fax"/>
                <w:color w:val="FF0000"/>
              </w:rPr>
              <w:t>Re</w:t>
            </w:r>
            <w:r>
              <w:rPr>
                <w:rFonts w:ascii="Lucida Fax" w:hAnsi="Lucida Fax"/>
                <w:color w:val="FF0000"/>
              </w:rPr>
              <w:t>gistrar Devolución</w:t>
            </w:r>
            <w:r>
              <w:rPr>
                <w:rFonts w:ascii="Lucida Fax" w:hAnsi="Lucida Fax"/>
              </w:rPr>
              <w:t>.</w:t>
            </w:r>
          </w:p>
          <w:p w14:paraId="654BAE9D" w14:textId="77777777" w:rsidR="00190FF8" w:rsidRPr="00803257" w:rsidRDefault="00190FF8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4.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guarda la devolución del Préstamo.</w:t>
            </w:r>
          </w:p>
          <w:p w14:paraId="2376B1B3" w14:textId="77777777" w:rsidR="00190FF8" w:rsidRDefault="00190FF8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{ex1, ex2}</w:t>
            </w:r>
          </w:p>
        </w:tc>
      </w:tr>
      <w:tr w:rsidR="00190FF8" w14:paraId="23258054" w14:textId="77777777" w:rsidTr="00975738">
        <w:trPr>
          <w:trHeight w:val="180"/>
          <w:trPrChange w:id="661" w:author="Mario López García" w:date="2017-10-09T22:40:00Z">
            <w:trPr>
              <w:trHeight w:val="18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662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62EC779B" w14:textId="77777777" w:rsidR="00190FF8" w:rsidRDefault="00190FF8" w:rsidP="006A6078">
            <w:pPr>
              <w:spacing w:line="240" w:lineRule="auto"/>
              <w:jc w:val="right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Flujo alterno</w:t>
            </w:r>
          </w:p>
        </w:tc>
        <w:tc>
          <w:tcPr>
            <w:tcW w:w="7234" w:type="dxa"/>
            <w:hideMark/>
            <w:tcPrChange w:id="663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24B55691" w14:textId="77777777" w:rsidR="00190FF8" w:rsidRDefault="00190FF8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2.1 </w:t>
            </w:r>
            <w:r w:rsidRPr="005A7D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salir.</w:t>
            </w:r>
          </w:p>
          <w:p w14:paraId="5BC6C9AC" w14:textId="77777777" w:rsidR="00190FF8" w:rsidRDefault="00190FF8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2.1.1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página anterior.</w:t>
            </w:r>
          </w:p>
          <w:p w14:paraId="7433B2E2" w14:textId="77777777" w:rsidR="00190FF8" w:rsidRDefault="00190FF8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3.1 </w:t>
            </w:r>
            <w:r w:rsidRPr="005A7DC4">
              <w:rPr>
                <w:rFonts w:ascii="Lucida Fax" w:hAnsi="Lucida Fax"/>
                <w:b/>
              </w:rPr>
              <w:t>ACTOR</w:t>
            </w:r>
            <w:r>
              <w:rPr>
                <w:rFonts w:ascii="Lucida Fax" w:hAnsi="Lucida Fax"/>
              </w:rPr>
              <w:t xml:space="preserve"> selecciona botón salir.</w:t>
            </w:r>
          </w:p>
          <w:p w14:paraId="7E627B6A" w14:textId="77777777" w:rsidR="00190FF8" w:rsidRPr="00B45878" w:rsidRDefault="00190FF8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  3.1.1 </w:t>
            </w:r>
            <w:r w:rsidRPr="005A7DC4">
              <w:rPr>
                <w:rFonts w:ascii="Lucida Fax" w:hAnsi="Lucida Fax"/>
                <w:b/>
              </w:rPr>
              <w:t>SISTEMA</w:t>
            </w:r>
            <w:r>
              <w:rPr>
                <w:rFonts w:ascii="Lucida Fax" w:hAnsi="Lucida Fax"/>
              </w:rPr>
              <w:t xml:space="preserve"> carga página anterior.</w:t>
            </w:r>
          </w:p>
        </w:tc>
      </w:tr>
      <w:tr w:rsidR="00190FF8" w14:paraId="12EF60B3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trPrChange w:id="664" w:author="Mario López García" w:date="2017-10-09T22:40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665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70B8E2DD" w14:textId="77777777" w:rsidR="00190FF8" w:rsidRDefault="00190FF8" w:rsidP="006A6078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Excepciones</w:t>
            </w:r>
          </w:p>
        </w:tc>
        <w:tc>
          <w:tcPr>
            <w:tcW w:w="7234" w:type="dxa"/>
            <w:hideMark/>
            <w:tcPrChange w:id="666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7FE43C01" w14:textId="621F548C" w:rsidR="00190FF8" w:rsidRDefault="00190FF8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ex1. &lt;paso 4&gt; Error interno (conexión a </w:t>
            </w:r>
            <w:del w:id="667" w:author="Mario López García" w:date="2017-10-07T20:00:00Z">
              <w:r w:rsidDel="00295298">
                <w:rPr>
                  <w:rFonts w:ascii="Lucida Fax" w:hAnsi="Lucida Fax"/>
                </w:rPr>
                <w:delText>Base de Datos</w:delText>
              </w:r>
            </w:del>
            <w:ins w:id="668" w:author="Mario López García" w:date="2017-10-07T20:00:00Z">
              <w:r w:rsidR="00295298">
                <w:rPr>
                  <w:rFonts w:ascii="Lucida Fax" w:hAnsi="Lucida Fax"/>
                </w:rPr>
                <w:t>BD</w:t>
              </w:r>
            </w:ins>
            <w:r>
              <w:rPr>
                <w:rFonts w:ascii="Lucida Fax" w:hAnsi="Lucida Fax"/>
              </w:rPr>
              <w:t>;</w:t>
            </w:r>
            <w:r>
              <w:rPr>
                <w:rFonts w:ascii="Lucida Fax" w:hAnsi="Lucida Fax"/>
              </w:rPr>
              <w:br/>
              <w:t xml:space="preserve">        termina caso de uso).</w:t>
            </w:r>
          </w:p>
          <w:p w14:paraId="71DEFF27" w14:textId="77777777" w:rsidR="00190FF8" w:rsidRDefault="00190FF8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Lucida Fax" w:hAnsi="Lucida Fax"/>
              </w:rPr>
              <w:t xml:space="preserve">ex2. &lt;paso 1, 3&gt; Error conexión a Internet. </w:t>
            </w:r>
          </w:p>
        </w:tc>
      </w:tr>
      <w:tr w:rsidR="00190FF8" w14:paraId="48B0BE29" w14:textId="77777777" w:rsidTr="00975738">
        <w:trPr>
          <w:trHeight w:val="258"/>
          <w:trPrChange w:id="669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670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045D6B4D" w14:textId="77777777" w:rsidR="00190FF8" w:rsidRDefault="00190FF8" w:rsidP="006A6078">
            <w:pPr>
              <w:spacing w:line="240" w:lineRule="auto"/>
              <w:jc w:val="right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Post Condiciones</w:t>
            </w:r>
          </w:p>
        </w:tc>
        <w:tc>
          <w:tcPr>
            <w:tcW w:w="7234" w:type="dxa"/>
            <w:hideMark/>
            <w:tcPrChange w:id="671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0EEA2C43" w14:textId="77777777" w:rsidR="00190FF8" w:rsidRDefault="00190FF8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1. </w:t>
            </w:r>
            <w:r>
              <w:rPr>
                <w:rFonts w:ascii="Lucida Fax" w:hAnsi="Lucida Fax"/>
                <w:b/>
              </w:rPr>
              <w:t xml:space="preserve">SISTEMA </w:t>
            </w:r>
            <w:r w:rsidRPr="00A428D1">
              <w:rPr>
                <w:rFonts w:ascii="Lucida Fax" w:hAnsi="Lucida Fax"/>
              </w:rPr>
              <w:t>env</w:t>
            </w:r>
            <w:r>
              <w:rPr>
                <w:rFonts w:ascii="Lucida Fax" w:hAnsi="Lucida Fax"/>
              </w:rPr>
              <w:t>ía mensaje “Devolución Registrada”.</w:t>
            </w:r>
          </w:p>
        </w:tc>
      </w:tr>
      <w:tr w:rsidR="00190FF8" w14:paraId="05595072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trPrChange w:id="672" w:author="Mario López García" w:date="2017-10-09T22:40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673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3F7C1119" w14:textId="77777777" w:rsidR="00190FF8" w:rsidRDefault="00190FF8" w:rsidP="006A6078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Entrada</w:t>
            </w:r>
          </w:p>
        </w:tc>
        <w:tc>
          <w:tcPr>
            <w:tcW w:w="7234" w:type="dxa"/>
            <w:hideMark/>
            <w:tcPrChange w:id="674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15A8BCA2" w14:textId="77777777" w:rsidR="00190FF8" w:rsidRDefault="00190FF8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 xml:space="preserve">Datos del </w:t>
            </w:r>
            <w:r w:rsidRPr="002C4D82">
              <w:rPr>
                <w:rFonts w:ascii="Lucida Fax" w:hAnsi="Lucida Fax"/>
                <w:b/>
              </w:rPr>
              <w:t>USUARIO</w:t>
            </w:r>
            <w:r>
              <w:rPr>
                <w:rFonts w:ascii="Lucida Fax" w:hAnsi="Lucida Fax"/>
              </w:rPr>
              <w:t xml:space="preserve"> a quien se le prestó el libro.</w:t>
            </w:r>
          </w:p>
        </w:tc>
      </w:tr>
      <w:tr w:rsidR="00190FF8" w14:paraId="5457869D" w14:textId="77777777" w:rsidTr="00975738">
        <w:trPr>
          <w:trHeight w:val="258"/>
          <w:trPrChange w:id="675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676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4E6FE4BA" w14:textId="77777777" w:rsidR="00190FF8" w:rsidRDefault="00190FF8" w:rsidP="006A6078">
            <w:pPr>
              <w:spacing w:line="240" w:lineRule="auto"/>
              <w:jc w:val="right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Salida</w:t>
            </w:r>
          </w:p>
        </w:tc>
        <w:tc>
          <w:tcPr>
            <w:tcW w:w="7234" w:type="dxa"/>
            <w:hideMark/>
            <w:tcPrChange w:id="677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35A6A011" w14:textId="77777777" w:rsidR="00190FF8" w:rsidRDefault="00190FF8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190FF8" w14:paraId="1C447B4E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trPrChange w:id="678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679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3CD41817" w14:textId="77777777" w:rsidR="00190FF8" w:rsidRDefault="00190FF8" w:rsidP="006A6078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Incluye</w:t>
            </w:r>
          </w:p>
        </w:tc>
        <w:tc>
          <w:tcPr>
            <w:tcW w:w="7234" w:type="dxa"/>
            <w:hideMark/>
            <w:tcPrChange w:id="680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2FAD0924" w14:textId="77777777" w:rsidR="00190FF8" w:rsidRDefault="00190FF8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190FF8" w14:paraId="2DFC5FE0" w14:textId="77777777" w:rsidTr="00975738">
        <w:trPr>
          <w:trHeight w:val="258"/>
          <w:trPrChange w:id="681" w:author="Mario López García" w:date="2017-10-09T22:40:00Z">
            <w:trPr>
              <w:trHeight w:val="258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682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0A3B0EEB" w14:textId="77777777" w:rsidR="00190FF8" w:rsidRDefault="00190FF8" w:rsidP="006A6078">
            <w:pPr>
              <w:spacing w:line="240" w:lineRule="auto"/>
              <w:jc w:val="right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Extiende</w:t>
            </w:r>
          </w:p>
        </w:tc>
        <w:tc>
          <w:tcPr>
            <w:tcW w:w="7234" w:type="dxa"/>
            <w:hideMark/>
            <w:tcPrChange w:id="683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16B80DF6" w14:textId="77777777" w:rsidR="00190FF8" w:rsidRDefault="00190FF8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---</w:t>
            </w:r>
          </w:p>
        </w:tc>
      </w:tr>
      <w:tr w:rsidR="00190FF8" w14:paraId="1C77886F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trPrChange w:id="684" w:author="Mario López García" w:date="2017-10-09T22:40:00Z">
            <w:trPr>
              <w:trHeight w:val="243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  <w:tcPrChange w:id="685" w:author="Mario López García" w:date="2017-10-09T22:40:00Z"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3B3B"/>
                <w:hideMark/>
              </w:tcPr>
            </w:tcPrChange>
          </w:tcPr>
          <w:p w14:paraId="45F6CF1E" w14:textId="77777777" w:rsidR="00190FF8" w:rsidRDefault="00190FF8" w:rsidP="006A6078">
            <w:pPr>
              <w:spacing w:line="240" w:lineRule="auto"/>
              <w:jc w:val="right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  <w:b w:val="0"/>
              </w:rPr>
            </w:pPr>
            <w:r>
              <w:rPr>
                <w:rFonts w:ascii="Lucida Fax" w:hAnsi="Lucida Fax"/>
              </w:rPr>
              <w:t>Prioridad</w:t>
            </w:r>
          </w:p>
        </w:tc>
        <w:tc>
          <w:tcPr>
            <w:tcW w:w="7234" w:type="dxa"/>
            <w:hideMark/>
            <w:tcPrChange w:id="686" w:author="Mario López García" w:date="2017-10-09T22:40:00Z">
              <w:tcPr>
                <w:tcW w:w="72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DEDED" w:themeFill="accent3" w:themeFillTint="33"/>
                <w:hideMark/>
              </w:tcPr>
            </w:tcPrChange>
          </w:tcPr>
          <w:p w14:paraId="28749B53" w14:textId="77777777" w:rsidR="00190FF8" w:rsidRDefault="00190FF8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Fax" w:hAnsi="Lucida Fax"/>
              </w:rPr>
            </w:pPr>
            <w:r>
              <w:rPr>
                <w:rFonts w:ascii="Lucida Fax" w:hAnsi="Lucida Fax"/>
              </w:rPr>
              <w:t>2 (Segunda Fase)</w:t>
            </w:r>
          </w:p>
        </w:tc>
      </w:tr>
    </w:tbl>
    <w:p w14:paraId="30B9D687" w14:textId="77777777" w:rsidR="003F6DD1" w:rsidRDefault="003F6DD1"/>
    <w:p w14:paraId="6467C877" w14:textId="77777777" w:rsidR="00664CE5" w:rsidRDefault="00664CE5">
      <w:pPr>
        <w:spacing w:line="259" w:lineRule="auto"/>
      </w:pPr>
      <w:r>
        <w:br w:type="page"/>
      </w:r>
    </w:p>
    <w:tbl>
      <w:tblPr>
        <w:tblStyle w:val="Tablanormal1"/>
        <w:tblW w:w="5000" w:type="pct"/>
        <w:tblLook w:val="04A0" w:firstRow="1" w:lastRow="0" w:firstColumn="1" w:lastColumn="0" w:noHBand="0" w:noVBand="1"/>
        <w:tblPrChange w:id="687" w:author="Mario López García" w:date="2017-10-09T22:40:00Z">
          <w:tblPr>
            <w:tblStyle w:val="Tablaconcuadrcula"/>
            <w:tblW w:w="5000" w:type="pct"/>
            <w:tblInd w:w="-113" w:type="dxa"/>
            <w:tblLook w:val="04A0" w:firstRow="1" w:lastRow="0" w:firstColumn="1" w:lastColumn="0" w:noHBand="0" w:noVBand="1"/>
          </w:tblPr>
        </w:tblPrChange>
      </w:tblPr>
      <w:tblGrid>
        <w:gridCol w:w="2768"/>
        <w:gridCol w:w="6286"/>
        <w:tblGridChange w:id="688">
          <w:tblGrid>
            <w:gridCol w:w="2768"/>
            <w:gridCol w:w="6286"/>
          </w:tblGrid>
        </w:tblGridChange>
      </w:tblGrid>
      <w:tr w:rsidR="00664CE5" w14:paraId="06CB5DFC" w14:textId="77777777" w:rsidTr="00975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  <w:trPrChange w:id="689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690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C826BBF" w14:textId="77777777" w:rsidR="00664CE5" w:rsidRDefault="00664CE5" w:rsidP="006A6078">
            <w:pPr>
              <w:spacing w:line="240" w:lineRule="auto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softHyphen/>
              <w:t>ID:</w:t>
            </w:r>
          </w:p>
        </w:tc>
        <w:tc>
          <w:tcPr>
            <w:tcW w:w="6135" w:type="dxa"/>
            <w:tcPrChange w:id="691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26C7B85" w14:textId="104753D5" w:rsidR="00664CE5" w:rsidRDefault="00664CE5" w:rsidP="006A607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commentRangeStart w:id="692"/>
            <w:r>
              <w:rPr>
                <w:rFonts w:cs="Arial"/>
                <w:lang w:val="es-ES"/>
              </w:rPr>
              <w:t>C</w:t>
            </w:r>
            <w:ins w:id="693" w:author="Mario López García" w:date="2017-10-07T20:19:00Z">
              <w:r w:rsidR="00260B98">
                <w:rPr>
                  <w:rFonts w:cs="Arial"/>
                  <w:lang w:val="es-ES"/>
                </w:rPr>
                <w:t xml:space="preserve">U </w:t>
              </w:r>
            </w:ins>
            <w:del w:id="694" w:author="Mario López García" w:date="2017-10-07T20:19:00Z">
              <w:r w:rsidR="00A754AE" w:rsidDel="00260B98">
                <w:rPr>
                  <w:rFonts w:cs="Arial"/>
                  <w:lang w:val="es-ES"/>
                </w:rPr>
                <w:delText>as</w:delText>
              </w:r>
              <w:r w:rsidDel="00260B98">
                <w:rPr>
                  <w:rFonts w:cs="Arial"/>
                  <w:lang w:val="es-ES"/>
                </w:rPr>
                <w:delText>U</w:delText>
              </w:r>
              <w:r w:rsidR="00A754AE" w:rsidDel="00260B98">
                <w:rPr>
                  <w:rFonts w:cs="Arial"/>
                  <w:lang w:val="es-ES"/>
                </w:rPr>
                <w:delText xml:space="preserve">s </w:delText>
              </w:r>
            </w:del>
            <w:r w:rsidR="00A754AE">
              <w:rPr>
                <w:rFonts w:cs="Arial"/>
                <w:lang w:val="es-ES"/>
              </w:rPr>
              <w:t>10</w:t>
            </w:r>
            <w:commentRangeEnd w:id="692"/>
            <w:r w:rsidR="0043058B">
              <w:rPr>
                <w:rStyle w:val="Refdecomentario"/>
              </w:rPr>
              <w:commentReference w:id="692"/>
            </w:r>
          </w:p>
        </w:tc>
      </w:tr>
      <w:tr w:rsidR="00664CE5" w14:paraId="2F0C8B41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695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696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42E136A8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Nombre:</w:t>
            </w:r>
          </w:p>
        </w:tc>
        <w:tc>
          <w:tcPr>
            <w:tcW w:w="6135" w:type="dxa"/>
            <w:tcPrChange w:id="697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54FAA804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Registrar material bibliográfico</w:t>
            </w:r>
          </w:p>
        </w:tc>
      </w:tr>
      <w:tr w:rsidR="00664CE5" w14:paraId="630DF741" w14:textId="77777777" w:rsidTr="00975738">
        <w:trPr>
          <w:trHeight w:val="329"/>
          <w:trPrChange w:id="698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699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0F470260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Autor(es):</w:t>
            </w:r>
          </w:p>
        </w:tc>
        <w:tc>
          <w:tcPr>
            <w:tcW w:w="6135" w:type="dxa"/>
            <w:tcPrChange w:id="700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232D479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Mario López García</w:t>
            </w:r>
          </w:p>
        </w:tc>
      </w:tr>
      <w:tr w:rsidR="00664CE5" w14:paraId="2272E379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701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702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29D35587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Fecha de creación:</w:t>
            </w:r>
          </w:p>
        </w:tc>
        <w:tc>
          <w:tcPr>
            <w:tcW w:w="6135" w:type="dxa"/>
            <w:tcPrChange w:id="703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2B84D883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30 de septiembre de 2017</w:t>
            </w:r>
          </w:p>
        </w:tc>
      </w:tr>
      <w:tr w:rsidR="00664CE5" w14:paraId="5DC5318F" w14:textId="77777777" w:rsidTr="00975738">
        <w:trPr>
          <w:trHeight w:val="329"/>
          <w:trPrChange w:id="704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705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2C8D502E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Fecha de actualización:</w:t>
            </w:r>
          </w:p>
        </w:tc>
        <w:tc>
          <w:tcPr>
            <w:tcW w:w="6135" w:type="dxa"/>
            <w:tcPrChange w:id="706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4449C988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 de octubre de 2017</w:t>
            </w:r>
          </w:p>
        </w:tc>
      </w:tr>
      <w:tr w:rsidR="00664CE5" w14:paraId="26B84D2A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707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708" w:author="Mario López García" w:date="2017-10-09T22:40:00Z">
              <w:tcPr>
                <w:tcW w:w="2702" w:type="dxa"/>
                <w:tcBorders>
                  <w:top w:val="nil"/>
                </w:tcBorders>
                <w:shd w:val="clear" w:color="auto" w:fill="auto"/>
                <w:tcMar>
                  <w:left w:w="108" w:type="dxa"/>
                </w:tcMar>
              </w:tcPr>
            </w:tcPrChange>
          </w:tcPr>
          <w:p w14:paraId="710B1BE7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lang w:val="es-ES"/>
              </w:rPr>
              <w:t>Versión:</w:t>
            </w:r>
          </w:p>
        </w:tc>
        <w:tc>
          <w:tcPr>
            <w:tcW w:w="6135" w:type="dxa"/>
            <w:tcPrChange w:id="709" w:author="Mario López García" w:date="2017-10-09T22:40:00Z">
              <w:tcPr>
                <w:tcW w:w="6135" w:type="dxa"/>
                <w:tcBorders>
                  <w:top w:val="nil"/>
                </w:tcBorders>
                <w:shd w:val="clear" w:color="auto" w:fill="auto"/>
                <w:tcMar>
                  <w:left w:w="108" w:type="dxa"/>
                </w:tcMar>
              </w:tcPr>
            </w:tcPrChange>
          </w:tcPr>
          <w:p w14:paraId="523A6EC5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lang w:val="es-ES"/>
              </w:rPr>
              <w:t>1.2</w:t>
            </w:r>
          </w:p>
        </w:tc>
      </w:tr>
      <w:tr w:rsidR="00664CE5" w14:paraId="746DB053" w14:textId="77777777" w:rsidTr="00975738">
        <w:trPr>
          <w:trHeight w:val="329"/>
          <w:trPrChange w:id="710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711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077516AF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Actor(es):</w:t>
            </w:r>
          </w:p>
        </w:tc>
        <w:tc>
          <w:tcPr>
            <w:tcW w:w="6135" w:type="dxa"/>
            <w:tcPrChange w:id="712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1F3E38F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USUARIO (DIRECTIVO</w:t>
            </w:r>
            <w:r>
              <w:rPr>
                <w:rFonts w:cs="Arial"/>
                <w:lang w:val="es-ES"/>
              </w:rPr>
              <w:t xml:space="preserve">, </w:t>
            </w:r>
            <w:r>
              <w:rPr>
                <w:rFonts w:cs="Arial"/>
                <w:b/>
                <w:lang w:val="es-ES"/>
              </w:rPr>
              <w:t>ADMINISTRATIVO)</w:t>
            </w:r>
          </w:p>
        </w:tc>
      </w:tr>
      <w:tr w:rsidR="00664CE5" w14:paraId="15582E49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713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714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2F125604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Descripción:</w:t>
            </w:r>
          </w:p>
        </w:tc>
        <w:tc>
          <w:tcPr>
            <w:tcW w:w="6135" w:type="dxa"/>
            <w:tcPrChange w:id="715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6D7AA6A6" w14:textId="66FB7BC3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USUARIO  registra MATERIAL BIBLIOGRÁFICO en el sistema o  </w:t>
            </w:r>
            <w:del w:id="716" w:author="Mario López García" w:date="2017-10-07T20:00:00Z">
              <w:r w:rsidDel="00295298">
                <w:rPr>
                  <w:rFonts w:cs="Arial"/>
                  <w:lang w:val="es-ES"/>
                </w:rPr>
                <w:delText>base de datos</w:delText>
              </w:r>
            </w:del>
            <w:ins w:id="717" w:author="Mario López García" w:date="2017-10-07T20:00:00Z">
              <w:r w:rsidR="00295298">
                <w:rPr>
                  <w:rFonts w:cs="Arial"/>
                  <w:lang w:val="es-ES"/>
                </w:rPr>
                <w:t>BD</w:t>
              </w:r>
            </w:ins>
          </w:p>
        </w:tc>
      </w:tr>
      <w:tr w:rsidR="00664CE5" w14:paraId="356BCE77" w14:textId="77777777" w:rsidTr="00975738">
        <w:trPr>
          <w:trHeight w:val="329"/>
          <w:trPrChange w:id="718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719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2F46349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Precondiciones:</w:t>
            </w:r>
          </w:p>
        </w:tc>
        <w:tc>
          <w:tcPr>
            <w:tcW w:w="6135" w:type="dxa"/>
            <w:tcPrChange w:id="720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2491CD46" w14:textId="77777777" w:rsidR="00664CE5" w:rsidRDefault="00664CE5" w:rsidP="00664CE5">
            <w:pPr>
              <w:pStyle w:val="Prrafodelista"/>
              <w:numPr>
                <w:ilvl w:val="0"/>
                <w:numId w:val="3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de</w:t>
            </w:r>
            <w:ins w:id="721" w:author="Anita" w:date="2017-10-05T12:59:00Z">
              <w:r w:rsidR="006A6078">
                <w:rPr>
                  <w:rFonts w:cs="Arial"/>
                  <w:lang w:val="es-ES"/>
                </w:rPr>
                <w:t>be</w:t>
              </w:r>
            </w:ins>
            <w:r>
              <w:rPr>
                <w:rFonts w:cs="Arial"/>
                <w:lang w:val="es-ES"/>
              </w:rPr>
              <w:t xml:space="preserve"> iniciar sesión en el sistema</w:t>
            </w:r>
            <w:ins w:id="722" w:author="Anita" w:date="2017-10-05T13:00:00Z">
              <w:r w:rsidR="006A6078">
                <w:rPr>
                  <w:rFonts w:cs="Arial"/>
                  <w:lang w:val="es-ES"/>
                </w:rPr>
                <w:t xml:space="preserve"> con permisos de administrador</w:t>
              </w:r>
            </w:ins>
          </w:p>
          <w:p w14:paraId="087CC3AF" w14:textId="77777777" w:rsidR="00664CE5" w:rsidRDefault="00664CE5" w:rsidP="006A6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</w:p>
        </w:tc>
      </w:tr>
      <w:tr w:rsidR="00664CE5" w14:paraId="5A4D09A7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723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724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03DC866C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Flujo Normal:</w:t>
            </w:r>
          </w:p>
        </w:tc>
        <w:tc>
          <w:tcPr>
            <w:tcW w:w="6135" w:type="dxa"/>
            <w:tcPrChange w:id="725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E1D92E2" w14:textId="77777777" w:rsidR="00664CE5" w:rsidRDefault="00664CE5" w:rsidP="00664CE5">
            <w:pPr>
              <w:pStyle w:val="Prrafodelista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lang w:val="es-ES"/>
              </w:rPr>
              <w:t>El USUARIO le da clic al botón agregar nuevo MATERIAL BIBLIOGRÁFICO</w:t>
            </w:r>
          </w:p>
          <w:p w14:paraId="0F98C40B" w14:textId="77777777" w:rsidR="00664CE5" w:rsidRDefault="00664CE5" w:rsidP="00664CE5">
            <w:pPr>
              <w:pStyle w:val="Prrafodelista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lang w:val="es-ES"/>
              </w:rPr>
              <w:t>El USUARIO captura la información del MATERIAL BIBLIOGRÁFICO</w:t>
            </w:r>
          </w:p>
          <w:p w14:paraId="72A58899" w14:textId="77777777" w:rsidR="00664CE5" w:rsidRDefault="00664CE5" w:rsidP="00664CE5">
            <w:pPr>
              <w:pStyle w:val="Prrafodelista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guarda los cambios en el sistema</w:t>
            </w:r>
          </w:p>
          <w:p w14:paraId="53765509" w14:textId="77777777" w:rsidR="00664CE5" w:rsidRDefault="006A6078" w:rsidP="00664CE5">
            <w:pPr>
              <w:pStyle w:val="Prrafodelista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ins w:id="726" w:author="Anita" w:date="2017-10-05T13:00:00Z">
              <w:r>
                <w:rPr>
                  <w:rFonts w:cs="Arial"/>
                  <w:lang w:val="es-ES"/>
                </w:rPr>
                <w:t xml:space="preserve">El </w:t>
              </w:r>
            </w:ins>
            <w:r w:rsidR="00664CE5">
              <w:rPr>
                <w:rFonts w:cs="Arial"/>
                <w:lang w:val="es-ES"/>
              </w:rPr>
              <w:t xml:space="preserve">Sistema muestra mensaje </w:t>
            </w:r>
            <w:ins w:id="727" w:author="Anita" w:date="2017-10-05T13:00:00Z">
              <w:r>
                <w:rPr>
                  <w:rFonts w:cs="Arial"/>
                  <w:lang w:val="es-ES"/>
                </w:rPr>
                <w:t xml:space="preserve">indicando </w:t>
              </w:r>
            </w:ins>
            <w:r w:rsidR="00664CE5">
              <w:rPr>
                <w:rFonts w:cs="Arial"/>
                <w:lang w:val="es-ES"/>
              </w:rPr>
              <w:t>que ha guardado correctamente el MATERIAL BIBLIOGRÁFICO</w:t>
            </w:r>
          </w:p>
          <w:p w14:paraId="7DA9130E" w14:textId="77777777" w:rsidR="00664CE5" w:rsidRDefault="006A6078" w:rsidP="006A6078">
            <w:pPr>
              <w:pStyle w:val="Prrafodelista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ins w:id="728" w:author="Anita" w:date="2017-10-05T13:01:00Z">
              <w:r>
                <w:rPr>
                  <w:rFonts w:cs="Arial"/>
                </w:rPr>
                <w:t xml:space="preserve">El sistema </w:t>
              </w:r>
            </w:ins>
            <w:del w:id="729" w:author="Anita" w:date="2017-10-05T13:01:00Z">
              <w:r w:rsidR="00664CE5" w:rsidDel="006A6078">
                <w:rPr>
                  <w:rFonts w:cs="Arial"/>
                  <w:lang w:val="es-ES"/>
                </w:rPr>
                <w:delText>R</w:delText>
              </w:r>
            </w:del>
            <w:ins w:id="730" w:author="Anita" w:date="2017-10-05T13:01:00Z">
              <w:r>
                <w:rPr>
                  <w:rFonts w:cs="Arial"/>
                  <w:lang w:val="es-ES"/>
                </w:rPr>
                <w:t>r</w:t>
              </w:r>
            </w:ins>
            <w:r w:rsidR="00664CE5">
              <w:rPr>
                <w:rFonts w:cs="Arial"/>
                <w:lang w:val="es-ES"/>
              </w:rPr>
              <w:t>egresa a la pantalla principal.</w:t>
            </w:r>
          </w:p>
        </w:tc>
      </w:tr>
      <w:tr w:rsidR="00664CE5" w14:paraId="25CC97B2" w14:textId="77777777" w:rsidTr="00975738">
        <w:trPr>
          <w:trHeight w:val="329"/>
          <w:trPrChange w:id="731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732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58783863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Flujos Alternos:</w:t>
            </w:r>
          </w:p>
        </w:tc>
        <w:tc>
          <w:tcPr>
            <w:tcW w:w="6135" w:type="dxa"/>
            <w:tcPrChange w:id="733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17181D50" w14:textId="36348F9B" w:rsidR="00664CE5" w:rsidRDefault="00664CE5">
            <w:pPr>
              <w:pStyle w:val="Prrafodelista"/>
              <w:numPr>
                <w:ilvl w:val="1"/>
                <w:numId w:val="4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734" w:author="Mario López García" w:date="2017-10-07T19:42:00Z">
                <w:pPr>
                  <w:pStyle w:val="Prrafodelista"/>
                  <w:numPr>
                    <w:ilvl w:val="1"/>
                    <w:numId w:val="30"/>
                  </w:numPr>
                  <w:tabs>
                    <w:tab w:val="num" w:pos="1080"/>
                  </w:tabs>
                  <w:spacing w:line="240" w:lineRule="auto"/>
                  <w:ind w:left="108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commentRangeStart w:id="735"/>
            <w:r w:rsidRPr="00260B98">
              <w:rPr>
                <w:rFonts w:cs="Arial"/>
                <w:lang w:val="es-ES"/>
              </w:rPr>
              <w:t>El Sistema muestra un mensaje si esta repetido el MATERIAL BIBLIOGRÁFICO</w:t>
            </w:r>
          </w:p>
          <w:p w14:paraId="13293665" w14:textId="101C9F6C" w:rsidR="00664CE5" w:rsidRPr="00260B98" w:rsidRDefault="00664CE5">
            <w:pPr>
              <w:pStyle w:val="Prrafodelista"/>
              <w:numPr>
                <w:ilvl w:val="1"/>
                <w:numId w:val="4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  <w:pPrChange w:id="736" w:author="Mario López García" w:date="2017-10-07T19:42:00Z">
                <w:pPr>
                  <w:pStyle w:val="Prrafodelista"/>
                  <w:numPr>
                    <w:ilvl w:val="1"/>
                    <w:numId w:val="30"/>
                  </w:numPr>
                  <w:tabs>
                    <w:tab w:val="num" w:pos="1080"/>
                  </w:tabs>
                  <w:spacing w:line="240" w:lineRule="auto"/>
                  <w:ind w:left="108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r w:rsidRPr="00260B98">
              <w:rPr>
                <w:rFonts w:cs="Arial"/>
                <w:lang w:val="es-ES"/>
              </w:rPr>
              <w:t xml:space="preserve"> El USUARIO si desea no completar la captura de información da clic en el botón “Cancelar”</w:t>
            </w:r>
          </w:p>
          <w:p w14:paraId="2F187A3D" w14:textId="77777777" w:rsidR="00664CE5" w:rsidRDefault="00664CE5">
            <w:pPr>
              <w:pStyle w:val="Prrafodelista"/>
              <w:numPr>
                <w:ilvl w:val="1"/>
                <w:numId w:val="4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737" w:author="Mario López García" w:date="2017-10-07T19:42:00Z">
                <w:pPr>
                  <w:pStyle w:val="Prrafodelista"/>
                  <w:numPr>
                    <w:ilvl w:val="1"/>
                    <w:numId w:val="30"/>
                  </w:numPr>
                  <w:tabs>
                    <w:tab w:val="num" w:pos="1080"/>
                  </w:tabs>
                  <w:spacing w:line="240" w:lineRule="auto"/>
                  <w:ind w:left="108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r>
              <w:rPr>
                <w:rFonts w:cs="Arial"/>
                <w:lang w:val="es-ES"/>
              </w:rPr>
              <w:t>La Interfaz borra todos los campos de la información del MATERIAL BIBLIOGRÁFICO</w:t>
            </w:r>
          </w:p>
          <w:p w14:paraId="59163CD1" w14:textId="77777777" w:rsidR="00664CE5" w:rsidRDefault="00664CE5">
            <w:pPr>
              <w:pStyle w:val="Prrafodelista"/>
              <w:numPr>
                <w:ilvl w:val="1"/>
                <w:numId w:val="4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  <w:pPrChange w:id="738" w:author="Mario López García" w:date="2017-10-07T19:42:00Z">
                <w:pPr>
                  <w:pStyle w:val="Prrafodelista"/>
                  <w:numPr>
                    <w:ilvl w:val="1"/>
                    <w:numId w:val="30"/>
                  </w:numPr>
                  <w:tabs>
                    <w:tab w:val="num" w:pos="1080"/>
                  </w:tabs>
                  <w:spacing w:line="240" w:lineRule="auto"/>
                  <w:ind w:left="108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r>
              <w:rPr>
                <w:rFonts w:cs="Arial"/>
                <w:lang w:val="es-ES"/>
              </w:rPr>
              <w:t xml:space="preserve"> USUARIO da clic en botón Salir</w:t>
            </w:r>
          </w:p>
          <w:p w14:paraId="452802C7" w14:textId="77777777" w:rsidR="00664CE5" w:rsidRDefault="00664CE5">
            <w:pPr>
              <w:pStyle w:val="Prrafodelista"/>
              <w:numPr>
                <w:ilvl w:val="1"/>
                <w:numId w:val="4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  <w:pPrChange w:id="739" w:author="Mario López García" w:date="2017-10-07T19:42:00Z">
                <w:pPr>
                  <w:pStyle w:val="Prrafodelista"/>
                  <w:numPr>
                    <w:ilvl w:val="1"/>
                    <w:numId w:val="30"/>
                  </w:numPr>
                  <w:tabs>
                    <w:tab w:val="num" w:pos="1080"/>
                  </w:tabs>
                  <w:spacing w:line="240" w:lineRule="auto"/>
                  <w:ind w:left="108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r>
              <w:rPr>
                <w:rFonts w:cs="Arial"/>
                <w:lang w:val="es-ES"/>
              </w:rPr>
              <w:t xml:space="preserve"> El USUARIO regresa a la pantalla principal</w:t>
            </w:r>
            <w:commentRangeEnd w:id="735"/>
            <w:r w:rsidR="006A6078">
              <w:rPr>
                <w:rStyle w:val="Refdecomentario"/>
              </w:rPr>
              <w:commentReference w:id="735"/>
            </w:r>
          </w:p>
          <w:p w14:paraId="2AFF78DE" w14:textId="77777777" w:rsidR="00664CE5" w:rsidRDefault="00664CE5" w:rsidP="006A6078">
            <w:pPr>
              <w:pStyle w:val="Prrafodelista"/>
              <w:spacing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</w:p>
        </w:tc>
      </w:tr>
      <w:tr w:rsidR="00664CE5" w14:paraId="7BC7D117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740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741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4E4403C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Excepciones:</w:t>
            </w:r>
          </w:p>
        </w:tc>
        <w:tc>
          <w:tcPr>
            <w:tcW w:w="6135" w:type="dxa"/>
            <w:tcPrChange w:id="742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3811CF5" w14:textId="63BB4AB9" w:rsidR="00664CE5" w:rsidDel="005C0C10" w:rsidRDefault="00664CE5" w:rsidP="00664CE5">
            <w:pPr>
              <w:pStyle w:val="Prrafodelista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43" w:author="Mario López García" w:date="2017-10-07T19:41:00Z"/>
                <w:rFonts w:cs="Arial"/>
                <w:lang w:val="es-ES"/>
              </w:rPr>
            </w:pPr>
            <w:commentRangeStart w:id="744"/>
            <w:del w:id="745" w:author="Mario López García" w:date="2017-10-07T19:41:00Z">
              <w:r w:rsidDel="005C0C10">
                <w:rPr>
                  <w:rFonts w:cs="Arial"/>
                  <w:lang w:val="es-ES"/>
                </w:rPr>
                <w:delText>Base de datos no conectada</w:delText>
              </w:r>
            </w:del>
          </w:p>
          <w:p w14:paraId="7B40B0B4" w14:textId="58C7E02C" w:rsidR="00664CE5" w:rsidRDefault="00664CE5" w:rsidP="00664CE5">
            <w:pPr>
              <w:pStyle w:val="Prrafodelista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Error al conectar en la </w:t>
            </w:r>
            <w:del w:id="746" w:author="Mario López García" w:date="2017-10-07T20:00:00Z">
              <w:r w:rsidDel="00295298">
                <w:rPr>
                  <w:rFonts w:cs="Arial"/>
                  <w:lang w:val="es-ES"/>
                </w:rPr>
                <w:delText>base de datos</w:delText>
              </w:r>
            </w:del>
            <w:commentRangeEnd w:id="744"/>
            <w:ins w:id="747" w:author="Mario López García" w:date="2017-10-07T20:00:00Z">
              <w:r w:rsidR="00295298">
                <w:rPr>
                  <w:rFonts w:cs="Arial"/>
                  <w:lang w:val="es-ES"/>
                </w:rPr>
                <w:t>BD</w:t>
              </w:r>
            </w:ins>
            <w:r w:rsidR="006A6078">
              <w:rPr>
                <w:rStyle w:val="Refdecomentario"/>
              </w:rPr>
              <w:commentReference w:id="744"/>
            </w:r>
          </w:p>
        </w:tc>
      </w:tr>
      <w:tr w:rsidR="00664CE5" w14:paraId="6163F922" w14:textId="77777777" w:rsidTr="00975738">
        <w:trPr>
          <w:trHeight w:val="329"/>
          <w:trPrChange w:id="748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749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BAD482E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Pos condiciones:</w:t>
            </w:r>
          </w:p>
        </w:tc>
        <w:tc>
          <w:tcPr>
            <w:tcW w:w="6135" w:type="dxa"/>
            <w:tcPrChange w:id="750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01B6EB0D" w14:textId="06EFED40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commentRangeStart w:id="751"/>
            <w:r>
              <w:rPr>
                <w:rFonts w:cs="Arial"/>
                <w:lang w:val="es-ES"/>
              </w:rPr>
              <w:t xml:space="preserve">A la hora de guardar los cambios en el sistema, esos cambios se deben de registrar en la </w:t>
            </w:r>
            <w:del w:id="752" w:author="Mario López García" w:date="2017-10-07T20:00:00Z">
              <w:r w:rsidDel="00295298">
                <w:rPr>
                  <w:rFonts w:cs="Arial"/>
                  <w:lang w:val="es-ES"/>
                </w:rPr>
                <w:delText>base de datos</w:delText>
              </w:r>
            </w:del>
            <w:commentRangeEnd w:id="751"/>
            <w:ins w:id="753" w:author="Mario López García" w:date="2017-10-07T20:00:00Z">
              <w:r w:rsidR="00295298">
                <w:rPr>
                  <w:rFonts w:cs="Arial"/>
                  <w:lang w:val="es-ES"/>
                </w:rPr>
                <w:t>BD</w:t>
              </w:r>
            </w:ins>
            <w:r w:rsidR="006A6078">
              <w:rPr>
                <w:rStyle w:val="Refdecomentario"/>
              </w:rPr>
              <w:commentReference w:id="751"/>
            </w:r>
          </w:p>
        </w:tc>
      </w:tr>
      <w:tr w:rsidR="00664CE5" w14:paraId="7EAE353F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754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755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53597C06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Entradas:</w:t>
            </w:r>
          </w:p>
        </w:tc>
        <w:tc>
          <w:tcPr>
            <w:tcW w:w="6135" w:type="dxa"/>
            <w:tcPrChange w:id="756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2AF7C786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commentRangeStart w:id="757"/>
            <w:r>
              <w:rPr>
                <w:rFonts w:cs="Arial"/>
                <w:lang w:val="es-ES"/>
              </w:rPr>
              <w:t>El registro de un nuevo MATERIAL BIBLIOGRÁFICO</w:t>
            </w:r>
            <w:commentRangeEnd w:id="757"/>
            <w:r w:rsidR="006A6078">
              <w:rPr>
                <w:rStyle w:val="Refdecomentario"/>
              </w:rPr>
              <w:commentReference w:id="757"/>
            </w:r>
          </w:p>
        </w:tc>
      </w:tr>
      <w:tr w:rsidR="00664CE5" w14:paraId="55284796" w14:textId="77777777" w:rsidTr="00975738">
        <w:trPr>
          <w:trHeight w:val="329"/>
          <w:trPrChange w:id="758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759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C3D9C5B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 xml:space="preserve">Salidas: </w:t>
            </w:r>
          </w:p>
        </w:tc>
        <w:tc>
          <w:tcPr>
            <w:tcW w:w="6135" w:type="dxa"/>
            <w:tcPrChange w:id="760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62A4539B" w14:textId="3D6D6DFE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commentRangeStart w:id="761"/>
            <w:r>
              <w:rPr>
                <w:rFonts w:cs="Arial"/>
                <w:lang w:val="es-ES"/>
              </w:rPr>
              <w:t xml:space="preserve">Que se guarde la información del MATERIAL BIBLIOGRÁFICO en la </w:t>
            </w:r>
            <w:del w:id="762" w:author="Mario López García" w:date="2017-10-07T20:00:00Z">
              <w:r w:rsidDel="00295298">
                <w:rPr>
                  <w:rFonts w:cs="Arial"/>
                  <w:lang w:val="es-ES"/>
                </w:rPr>
                <w:delText>base de datos</w:delText>
              </w:r>
            </w:del>
            <w:commentRangeEnd w:id="761"/>
            <w:ins w:id="763" w:author="Mario López García" w:date="2017-10-07T20:00:00Z">
              <w:r w:rsidR="00295298">
                <w:rPr>
                  <w:rFonts w:cs="Arial"/>
                  <w:lang w:val="es-ES"/>
                </w:rPr>
                <w:t>BD</w:t>
              </w:r>
            </w:ins>
            <w:r w:rsidR="00BC64E3">
              <w:rPr>
                <w:rStyle w:val="Refdecomentario"/>
              </w:rPr>
              <w:commentReference w:id="761"/>
            </w:r>
          </w:p>
        </w:tc>
      </w:tr>
      <w:tr w:rsidR="00664CE5" w14:paraId="2A0489FA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764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765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054F1D03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 xml:space="preserve">Incluye: </w:t>
            </w:r>
          </w:p>
          <w:p w14:paraId="4718B58F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(relación Include)</w:t>
            </w:r>
          </w:p>
        </w:tc>
        <w:tc>
          <w:tcPr>
            <w:tcW w:w="6135" w:type="dxa"/>
            <w:tcPrChange w:id="766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19FA1501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NO</w:t>
            </w:r>
          </w:p>
        </w:tc>
      </w:tr>
      <w:tr w:rsidR="00664CE5" w14:paraId="64B309E9" w14:textId="77777777" w:rsidTr="00975738">
        <w:trPr>
          <w:trHeight w:val="329"/>
          <w:trPrChange w:id="767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768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0B2E01A8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Extiende:</w:t>
            </w:r>
          </w:p>
          <w:p w14:paraId="7F024898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(relación Extend)</w:t>
            </w:r>
          </w:p>
        </w:tc>
        <w:tc>
          <w:tcPr>
            <w:tcW w:w="6135" w:type="dxa"/>
            <w:tcPrChange w:id="769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15A7E2C3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 NO</w:t>
            </w:r>
          </w:p>
        </w:tc>
      </w:tr>
      <w:tr w:rsidR="00664CE5" w14:paraId="49ADACEA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770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771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43901CE4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Prioridad:</w:t>
            </w:r>
          </w:p>
        </w:tc>
        <w:tc>
          <w:tcPr>
            <w:tcW w:w="6135" w:type="dxa"/>
            <w:tcPrChange w:id="772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0AB12A3A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14:paraId="26CF6F8A" w14:textId="77777777" w:rsidR="00664CE5" w:rsidRDefault="00664CE5" w:rsidP="00664CE5"/>
    <w:tbl>
      <w:tblPr>
        <w:tblStyle w:val="Tablanormal1"/>
        <w:tblW w:w="5000" w:type="pct"/>
        <w:tblLook w:val="04A0" w:firstRow="1" w:lastRow="0" w:firstColumn="1" w:lastColumn="0" w:noHBand="0" w:noVBand="1"/>
        <w:tblPrChange w:id="773" w:author="Mario López García" w:date="2017-10-09T22:40:00Z">
          <w:tblPr>
            <w:tblStyle w:val="Tablaconcuadrcula"/>
            <w:tblW w:w="5000" w:type="pct"/>
            <w:tblInd w:w="-113" w:type="dxa"/>
            <w:tblLook w:val="04A0" w:firstRow="1" w:lastRow="0" w:firstColumn="1" w:lastColumn="0" w:noHBand="0" w:noVBand="1"/>
          </w:tblPr>
        </w:tblPrChange>
      </w:tblPr>
      <w:tblGrid>
        <w:gridCol w:w="2768"/>
        <w:gridCol w:w="6286"/>
        <w:tblGridChange w:id="774">
          <w:tblGrid>
            <w:gridCol w:w="2768"/>
            <w:gridCol w:w="6286"/>
          </w:tblGrid>
        </w:tblGridChange>
      </w:tblGrid>
      <w:tr w:rsidR="00664CE5" w14:paraId="10031D70" w14:textId="77777777" w:rsidTr="00975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  <w:trPrChange w:id="775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776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EF6D580" w14:textId="77777777" w:rsidR="00664CE5" w:rsidRDefault="00664CE5" w:rsidP="006A6078">
            <w:pPr>
              <w:spacing w:line="240" w:lineRule="auto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softHyphen/>
            </w:r>
            <w:r>
              <w:rPr>
                <w:rFonts w:cs="Arial"/>
                <w:lang w:val="es-ES"/>
              </w:rPr>
              <w:softHyphen/>
              <w:t>ID:</w:t>
            </w:r>
          </w:p>
        </w:tc>
        <w:tc>
          <w:tcPr>
            <w:tcW w:w="6135" w:type="dxa"/>
            <w:tcPrChange w:id="777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5E697D91" w14:textId="246BBB5A" w:rsidR="00664CE5" w:rsidRDefault="00A754AE" w:rsidP="006A607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commentRangeStart w:id="778"/>
            <w:r>
              <w:rPr>
                <w:rFonts w:cs="Arial"/>
                <w:lang w:val="es-ES"/>
              </w:rPr>
              <w:t>C</w:t>
            </w:r>
            <w:ins w:id="779" w:author="Mario López García" w:date="2017-10-07T20:35:00Z">
              <w:r w:rsidR="004373EE">
                <w:rPr>
                  <w:rFonts w:cs="Arial"/>
                  <w:lang w:val="es-ES"/>
                </w:rPr>
                <w:t>U</w:t>
              </w:r>
            </w:ins>
            <w:del w:id="780" w:author="Mario López García" w:date="2017-10-07T20:35:00Z">
              <w:r w:rsidDel="004373EE">
                <w:rPr>
                  <w:rFonts w:cs="Arial"/>
                  <w:lang w:val="es-ES"/>
                </w:rPr>
                <w:delText>asUs</w:delText>
              </w:r>
            </w:del>
            <w:r>
              <w:rPr>
                <w:rFonts w:cs="Arial"/>
                <w:lang w:val="es-ES"/>
              </w:rPr>
              <w:t xml:space="preserve"> 11</w:t>
            </w:r>
            <w:commentRangeEnd w:id="778"/>
            <w:r w:rsidR="0043058B">
              <w:rPr>
                <w:rStyle w:val="Refdecomentario"/>
              </w:rPr>
              <w:commentReference w:id="778"/>
            </w:r>
          </w:p>
        </w:tc>
      </w:tr>
      <w:tr w:rsidR="00664CE5" w14:paraId="1D14C58F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781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782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628D0B88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Nombre:</w:t>
            </w:r>
          </w:p>
        </w:tc>
        <w:tc>
          <w:tcPr>
            <w:tcW w:w="6135" w:type="dxa"/>
            <w:tcPrChange w:id="783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580042F0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Modificar material bibliográfico</w:t>
            </w:r>
          </w:p>
        </w:tc>
      </w:tr>
      <w:tr w:rsidR="00664CE5" w14:paraId="6034CBEF" w14:textId="77777777" w:rsidTr="00975738">
        <w:trPr>
          <w:trHeight w:val="329"/>
          <w:trPrChange w:id="784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785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40EBC6A8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Autor(es):</w:t>
            </w:r>
          </w:p>
        </w:tc>
        <w:tc>
          <w:tcPr>
            <w:tcW w:w="6135" w:type="dxa"/>
            <w:tcPrChange w:id="786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030EE5A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Mario López García</w:t>
            </w:r>
          </w:p>
        </w:tc>
      </w:tr>
      <w:tr w:rsidR="00664CE5" w14:paraId="5D88C0A7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787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788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64807679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Fecha de creación:</w:t>
            </w:r>
          </w:p>
        </w:tc>
        <w:tc>
          <w:tcPr>
            <w:tcW w:w="6135" w:type="dxa"/>
            <w:tcPrChange w:id="789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2F4DFA51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30 de septiembre de 2017</w:t>
            </w:r>
          </w:p>
        </w:tc>
      </w:tr>
      <w:tr w:rsidR="00664CE5" w14:paraId="0DB15064" w14:textId="77777777" w:rsidTr="00975738">
        <w:trPr>
          <w:trHeight w:val="329"/>
          <w:trPrChange w:id="790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791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6253AE97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Fecha de actualización:</w:t>
            </w:r>
          </w:p>
        </w:tc>
        <w:tc>
          <w:tcPr>
            <w:tcW w:w="6135" w:type="dxa"/>
            <w:tcPrChange w:id="792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F5DD496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 de octubre de 2017</w:t>
            </w:r>
          </w:p>
        </w:tc>
      </w:tr>
      <w:tr w:rsidR="00664CE5" w14:paraId="141C27C5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793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794" w:author="Mario López García" w:date="2017-10-09T22:40:00Z">
              <w:tcPr>
                <w:tcW w:w="2702" w:type="dxa"/>
                <w:tcBorders>
                  <w:top w:val="nil"/>
                </w:tcBorders>
                <w:shd w:val="clear" w:color="auto" w:fill="auto"/>
                <w:tcMar>
                  <w:left w:w="108" w:type="dxa"/>
                </w:tcMar>
              </w:tcPr>
            </w:tcPrChange>
          </w:tcPr>
          <w:p w14:paraId="6665D442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Versión:</w:t>
            </w:r>
          </w:p>
        </w:tc>
        <w:tc>
          <w:tcPr>
            <w:tcW w:w="6135" w:type="dxa"/>
            <w:tcPrChange w:id="795" w:author="Mario López García" w:date="2017-10-09T22:40:00Z">
              <w:tcPr>
                <w:tcW w:w="6135" w:type="dxa"/>
                <w:tcBorders>
                  <w:top w:val="nil"/>
                </w:tcBorders>
                <w:shd w:val="clear" w:color="auto" w:fill="auto"/>
                <w:tcMar>
                  <w:left w:w="108" w:type="dxa"/>
                </w:tcMar>
              </w:tcPr>
            </w:tcPrChange>
          </w:tcPr>
          <w:p w14:paraId="6B8CD033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</w:tr>
      <w:tr w:rsidR="00664CE5" w14:paraId="2007FBF5" w14:textId="77777777" w:rsidTr="00975738">
        <w:trPr>
          <w:trHeight w:val="329"/>
          <w:trPrChange w:id="796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797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172E7222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Actor(es):</w:t>
            </w:r>
          </w:p>
        </w:tc>
        <w:tc>
          <w:tcPr>
            <w:tcW w:w="6135" w:type="dxa"/>
            <w:tcPrChange w:id="798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6BDD335A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USUARIO (DIRECTIVO</w:t>
            </w:r>
            <w:r>
              <w:rPr>
                <w:rFonts w:cs="Arial"/>
                <w:lang w:val="es-ES"/>
              </w:rPr>
              <w:t xml:space="preserve">, </w:t>
            </w:r>
            <w:r>
              <w:rPr>
                <w:rFonts w:cs="Arial"/>
                <w:b/>
                <w:lang w:val="es-ES"/>
              </w:rPr>
              <w:t>ADMINISTRATIVO)</w:t>
            </w:r>
          </w:p>
        </w:tc>
      </w:tr>
      <w:tr w:rsidR="00664CE5" w14:paraId="48A0337D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799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800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6D59AE02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Descripción:</w:t>
            </w:r>
          </w:p>
        </w:tc>
        <w:tc>
          <w:tcPr>
            <w:tcW w:w="6135" w:type="dxa"/>
            <w:tcPrChange w:id="801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247571EC" w14:textId="48623BE2" w:rsidR="00664CE5" w:rsidRDefault="00664CE5" w:rsidP="0043058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 El USUARIO  </w:t>
            </w:r>
            <w:commentRangeStart w:id="802"/>
            <w:r>
              <w:rPr>
                <w:rFonts w:cs="Arial"/>
                <w:lang w:val="es-ES"/>
              </w:rPr>
              <w:t>modifica</w:t>
            </w:r>
            <w:commentRangeEnd w:id="802"/>
            <w:r w:rsidR="0043058B">
              <w:rPr>
                <w:rStyle w:val="Refdecomentario"/>
              </w:rPr>
              <w:commentReference w:id="802"/>
            </w:r>
            <w:ins w:id="803" w:author="Anita" w:date="2017-10-05T14:15:00Z">
              <w:r w:rsidR="0043058B">
                <w:rPr>
                  <w:rFonts w:cs="Arial"/>
                  <w:lang w:val="es-ES"/>
                </w:rPr>
                <w:t xml:space="preserve"> </w:t>
              </w:r>
            </w:ins>
            <w:ins w:id="804" w:author="Mario López García" w:date="2017-10-07T20:30:00Z">
              <w:r w:rsidR="00F31982">
                <w:rPr>
                  <w:rFonts w:cs="Arial"/>
                  <w:lang w:val="es-ES"/>
                </w:rPr>
                <w:t>datos de</w:t>
              </w:r>
            </w:ins>
            <w:r>
              <w:rPr>
                <w:rFonts w:cs="Arial"/>
                <w:lang w:val="es-ES"/>
              </w:rPr>
              <w:t xml:space="preserve"> un MATERIAL BIBLIOGRÁFICO </w:t>
            </w:r>
            <w:del w:id="805" w:author="Anita" w:date="2017-10-05T14:16:00Z">
              <w:r w:rsidDel="0043058B">
                <w:rPr>
                  <w:rFonts w:cs="Arial"/>
                  <w:lang w:val="es-ES"/>
                </w:rPr>
                <w:delText>en el sistema o en la base de datos.</w:delText>
              </w:r>
            </w:del>
          </w:p>
        </w:tc>
      </w:tr>
      <w:tr w:rsidR="00664CE5" w14:paraId="23639F95" w14:textId="77777777" w:rsidTr="00975738">
        <w:trPr>
          <w:trHeight w:val="329"/>
          <w:trPrChange w:id="806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807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44E42A8F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Precondiciones:</w:t>
            </w:r>
          </w:p>
        </w:tc>
        <w:tc>
          <w:tcPr>
            <w:tcW w:w="6135" w:type="dxa"/>
            <w:tcPrChange w:id="808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00419C3A" w14:textId="77777777" w:rsidR="00664CE5" w:rsidDel="005C0C10" w:rsidRDefault="00664CE5" w:rsidP="00664CE5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09" w:author="Mario López García" w:date="2017-10-07T19:48:00Z"/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Usuario debe iniciar sesión</w:t>
            </w:r>
          </w:p>
          <w:p w14:paraId="7012FC3D" w14:textId="056FDE71" w:rsidR="00664CE5" w:rsidRPr="00260B98" w:rsidRDefault="00664CE5" w:rsidP="00260B98">
            <w:pPr>
              <w:pStyle w:val="Prrafodelista"/>
              <w:numPr>
                <w:ilvl w:val="0"/>
                <w:numId w:val="3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commentRangeStart w:id="810"/>
            <w:del w:id="811" w:author="Mario López García" w:date="2017-10-07T19:48:00Z">
              <w:r w:rsidRPr="00260B98" w:rsidDel="005C0C10">
                <w:rPr>
                  <w:rFonts w:cs="Arial"/>
                  <w:lang w:val="es-ES"/>
                </w:rPr>
                <w:delText>Debe haber ya estar el MATERIAL BIBLIOGRÁFICO en la base datos</w:delText>
              </w:r>
              <w:commentRangeEnd w:id="810"/>
              <w:r w:rsidR="0043058B" w:rsidDel="005C0C10">
                <w:rPr>
                  <w:rStyle w:val="Refdecomentario"/>
                </w:rPr>
                <w:commentReference w:id="810"/>
              </w:r>
            </w:del>
          </w:p>
        </w:tc>
      </w:tr>
      <w:tr w:rsidR="00664CE5" w14:paraId="7586CEC3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812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813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FEDDCE3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Flujo Normal:</w:t>
            </w:r>
          </w:p>
        </w:tc>
        <w:tc>
          <w:tcPr>
            <w:tcW w:w="6135" w:type="dxa"/>
            <w:tcPrChange w:id="814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233FCE6D" w14:textId="77777777" w:rsidR="00664CE5" w:rsidRDefault="00664CE5" w:rsidP="00664CE5">
            <w:pPr>
              <w:pStyle w:val="Prrafodelista"/>
              <w:numPr>
                <w:ilvl w:val="0"/>
                <w:numId w:val="1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ingresa el nombre del MATERIAL BIBLIOGRÁFICO a buscar.</w:t>
            </w:r>
          </w:p>
          <w:p w14:paraId="61DEFCE5" w14:textId="2A217687" w:rsidR="00664CE5" w:rsidRDefault="0043058B" w:rsidP="00664CE5">
            <w:pPr>
              <w:pStyle w:val="Prrafodelista"/>
              <w:numPr>
                <w:ilvl w:val="0"/>
                <w:numId w:val="1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ins w:id="815" w:author="Anita" w:date="2017-10-05T14:16:00Z">
              <w:r>
                <w:rPr>
                  <w:rFonts w:cs="Arial"/>
                  <w:lang w:val="es-ES"/>
                </w:rPr>
                <w:t xml:space="preserve">El </w:t>
              </w:r>
            </w:ins>
            <w:r w:rsidR="00664CE5">
              <w:rPr>
                <w:rFonts w:cs="Arial"/>
                <w:lang w:val="es-ES"/>
              </w:rPr>
              <w:t xml:space="preserve">Sistema muestra los MATERIALES BIBLIOGRÁFICOS comparando el dato ingresado con los existentes con la </w:t>
            </w:r>
            <w:del w:id="816" w:author="Mario López García" w:date="2017-10-07T20:00:00Z">
              <w:r w:rsidR="00664CE5" w:rsidDel="00295298">
                <w:rPr>
                  <w:rFonts w:cs="Arial"/>
                  <w:lang w:val="es-ES"/>
                </w:rPr>
                <w:delText>base de datos</w:delText>
              </w:r>
            </w:del>
            <w:ins w:id="817" w:author="Mario López García" w:date="2017-10-07T20:00:00Z">
              <w:r w:rsidR="00295298">
                <w:rPr>
                  <w:rFonts w:cs="Arial"/>
                  <w:lang w:val="es-ES"/>
                </w:rPr>
                <w:t>BD</w:t>
              </w:r>
            </w:ins>
          </w:p>
          <w:p w14:paraId="4298BA1A" w14:textId="77777777" w:rsidR="0043058B" w:rsidRDefault="00664CE5" w:rsidP="0043058B">
            <w:pPr>
              <w:pStyle w:val="Prrafodelista"/>
              <w:numPr>
                <w:ilvl w:val="0"/>
                <w:numId w:val="1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18" w:author="Anita" w:date="2017-10-05T14:17:00Z"/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USUARIO selecciona MATERIAL BIBLIOGRÁFICO que desea </w:t>
            </w:r>
            <w:commentRangeStart w:id="819"/>
            <w:r>
              <w:rPr>
                <w:rFonts w:cs="Arial"/>
                <w:lang w:val="es-ES"/>
              </w:rPr>
              <w:t>modificar</w:t>
            </w:r>
            <w:commentRangeEnd w:id="819"/>
            <w:r w:rsidR="0043058B">
              <w:rPr>
                <w:rStyle w:val="Refdecomentario"/>
              </w:rPr>
              <w:commentReference w:id="819"/>
            </w:r>
          </w:p>
          <w:p w14:paraId="78285A46" w14:textId="5FA34FBA" w:rsidR="0043058B" w:rsidRPr="0043058B" w:rsidRDefault="005C0C10" w:rsidP="0043058B">
            <w:pPr>
              <w:pStyle w:val="Prrafodelista"/>
              <w:numPr>
                <w:ilvl w:val="0"/>
                <w:numId w:val="1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ins w:id="820" w:author="Mario López García" w:date="2017-10-07T19:46:00Z">
              <w:r>
                <w:rPr>
                  <w:rFonts w:cs="Arial"/>
                  <w:lang w:val="es-ES"/>
                </w:rPr>
                <w:t>El Sistema muestra los datos editables del MATERIAL BIBLIOGRAFICO</w:t>
              </w:r>
            </w:ins>
          </w:p>
          <w:p w14:paraId="3F1C1FAC" w14:textId="58E4865A" w:rsidR="00664CE5" w:rsidRPr="005C0C10" w:rsidRDefault="00664CE5" w:rsidP="00664CE5">
            <w:pPr>
              <w:pStyle w:val="Prrafodelista"/>
              <w:numPr>
                <w:ilvl w:val="0"/>
                <w:numId w:val="1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21" w:author="Mario López García" w:date="2017-10-07T19:47:00Z"/>
                <w:rPrChange w:id="822" w:author="Mario López García" w:date="2017-10-07T19:47:00Z">
                  <w:rPr>
                    <w:ins w:id="823" w:author="Mario López García" w:date="2017-10-07T19:47:00Z"/>
                    <w:rFonts w:cs="Arial"/>
                    <w:lang w:val="es-ES"/>
                  </w:rPr>
                </w:rPrChange>
              </w:rPr>
            </w:pPr>
            <w:r>
              <w:rPr>
                <w:rFonts w:cs="Arial"/>
                <w:lang w:val="es-ES"/>
              </w:rPr>
              <w:t>El USUARIO modifica los datos del MATERIAL BIBLIOGRÁFICO</w:t>
            </w:r>
          </w:p>
          <w:p w14:paraId="52031FBC" w14:textId="26481C43" w:rsidR="005C0C10" w:rsidRDefault="005C0C10" w:rsidP="00664CE5">
            <w:pPr>
              <w:pStyle w:val="Prrafodelista"/>
              <w:numPr>
                <w:ilvl w:val="0"/>
                <w:numId w:val="1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ins w:id="824" w:author="Mario López García" w:date="2017-10-07T19:47:00Z">
              <w:r>
                <w:rPr>
                  <w:rFonts w:cs="Arial"/>
                  <w:lang w:val="es-ES"/>
                </w:rPr>
                <w:t>El USUARIO selecciona el botón Guardar Cambios</w:t>
              </w:r>
            </w:ins>
          </w:p>
          <w:p w14:paraId="34F7E738" w14:textId="77777777" w:rsidR="00664CE5" w:rsidRDefault="00664CE5" w:rsidP="00664CE5">
            <w:pPr>
              <w:pStyle w:val="Prrafodelista"/>
              <w:numPr>
                <w:ilvl w:val="0"/>
                <w:numId w:val="1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USUARIO </w:t>
            </w:r>
            <w:commentRangeStart w:id="825"/>
            <w:r>
              <w:rPr>
                <w:rFonts w:cs="Arial"/>
                <w:lang w:val="es-ES"/>
              </w:rPr>
              <w:t xml:space="preserve">da guardar </w:t>
            </w:r>
            <w:commentRangeEnd w:id="825"/>
            <w:r w:rsidR="0043058B">
              <w:rPr>
                <w:rStyle w:val="Refdecomentario"/>
              </w:rPr>
              <w:commentReference w:id="825"/>
            </w:r>
            <w:r>
              <w:rPr>
                <w:rFonts w:cs="Arial"/>
                <w:lang w:val="es-ES"/>
              </w:rPr>
              <w:t>cambios en el Sistema</w:t>
            </w:r>
          </w:p>
          <w:p w14:paraId="256E321A" w14:textId="77777777" w:rsidR="00664CE5" w:rsidRDefault="00664CE5" w:rsidP="00664CE5">
            <w:pPr>
              <w:pStyle w:val="Prrafodelista"/>
              <w:numPr>
                <w:ilvl w:val="0"/>
                <w:numId w:val="1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Sistema muestra mensaje de “Se ha guardado los cambios correctamente”</w:t>
            </w:r>
          </w:p>
          <w:p w14:paraId="0F84D25C" w14:textId="77777777" w:rsidR="00664CE5" w:rsidRDefault="00664CE5" w:rsidP="00664CE5">
            <w:pPr>
              <w:pStyle w:val="Prrafodelista"/>
              <w:numPr>
                <w:ilvl w:val="0"/>
                <w:numId w:val="1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regresa a la pantalla principal</w:t>
            </w:r>
          </w:p>
        </w:tc>
      </w:tr>
      <w:tr w:rsidR="00664CE5" w14:paraId="5E7A11FF" w14:textId="77777777" w:rsidTr="00975738">
        <w:trPr>
          <w:trHeight w:val="329"/>
          <w:trPrChange w:id="826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827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4FB709A6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Flujos Alternos:</w:t>
            </w:r>
          </w:p>
        </w:tc>
        <w:tc>
          <w:tcPr>
            <w:tcW w:w="6135" w:type="dxa"/>
            <w:tcPrChange w:id="828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BF9F40E" w14:textId="77777777" w:rsidR="00664CE5" w:rsidRDefault="00664CE5" w:rsidP="00664CE5">
            <w:pPr>
              <w:pStyle w:val="Prrafodelista"/>
              <w:numPr>
                <w:ilvl w:val="1"/>
                <w:numId w:val="3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commentRangeStart w:id="829"/>
            <w:r>
              <w:rPr>
                <w:rFonts w:cs="Arial"/>
                <w:lang w:val="es-ES"/>
              </w:rPr>
              <w:t>Si no se encuentra el MATERIAL BIBLIOGRÁFICO, Sistema mostrara mensaje de “Material no encontrado”</w:t>
            </w:r>
            <w:commentRangeEnd w:id="829"/>
            <w:r w:rsidR="0043058B">
              <w:rPr>
                <w:rStyle w:val="Refdecomentario"/>
              </w:rPr>
              <w:commentReference w:id="829"/>
            </w:r>
          </w:p>
          <w:p w14:paraId="7F149340" w14:textId="77777777" w:rsidR="00664CE5" w:rsidRDefault="00664CE5" w:rsidP="00664CE5">
            <w:pPr>
              <w:pStyle w:val="Prrafodelista"/>
              <w:numPr>
                <w:ilvl w:val="1"/>
                <w:numId w:val="3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se regresa a la pantalla principal</w:t>
            </w:r>
          </w:p>
          <w:p w14:paraId="5361FA1B" w14:textId="77777777" w:rsidR="00664CE5" w:rsidRDefault="00664CE5" w:rsidP="006A6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</w:p>
          <w:p w14:paraId="70C4C163" w14:textId="77777777" w:rsidR="00664CE5" w:rsidRDefault="00664CE5" w:rsidP="00664CE5">
            <w:pPr>
              <w:pStyle w:val="Prrafodelista"/>
              <w:numPr>
                <w:ilvl w:val="1"/>
                <w:numId w:val="3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 Si el USUARIO desea cancelar la edición da clic en el botón Cancelar</w:t>
            </w:r>
          </w:p>
          <w:p w14:paraId="473BDC2A" w14:textId="77777777" w:rsidR="00664CE5" w:rsidRDefault="00664CE5" w:rsidP="00664CE5">
            <w:pPr>
              <w:pStyle w:val="Prrafodelista"/>
              <w:numPr>
                <w:ilvl w:val="1"/>
                <w:numId w:val="3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 USUARIO  a la pantalla principal</w:t>
            </w:r>
          </w:p>
        </w:tc>
      </w:tr>
      <w:tr w:rsidR="00664CE5" w14:paraId="36076B89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830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831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0C113C35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Excepciones:</w:t>
            </w:r>
          </w:p>
        </w:tc>
        <w:tc>
          <w:tcPr>
            <w:tcW w:w="6135" w:type="dxa"/>
            <w:tcPrChange w:id="832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0C3F6532" w14:textId="0D6CB74D" w:rsidR="00664CE5" w:rsidRPr="00260B98" w:rsidDel="005C0C10" w:rsidRDefault="00664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33" w:author="Mario López García" w:date="2017-10-07T19:48:00Z"/>
                <w:rFonts w:cs="Arial"/>
                <w:lang w:val="es-ES"/>
              </w:rPr>
              <w:pPrChange w:id="834" w:author="Mario López García" w:date="2017-10-07T19:48:00Z">
                <w:pPr>
                  <w:pStyle w:val="Prrafodelista"/>
                  <w:numPr>
                    <w:numId w:val="12"/>
                  </w:numPr>
                  <w:spacing w:line="240" w:lineRule="auto"/>
                  <w:ind w:hanging="36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commentRangeStart w:id="835"/>
            <w:del w:id="836" w:author="Mario López García" w:date="2017-10-07T19:48:00Z">
              <w:r w:rsidRPr="00260B98" w:rsidDel="005C0C10">
                <w:rPr>
                  <w:rFonts w:cs="Arial"/>
                  <w:lang w:val="es-ES"/>
                </w:rPr>
                <w:delText>El archivo de MATERIAL BIBLIOGRÁFICO no se encuentra</w:delText>
              </w:r>
              <w:commentRangeEnd w:id="835"/>
              <w:r w:rsidR="0043058B" w:rsidDel="005C0C10">
                <w:rPr>
                  <w:rStyle w:val="Refdecomentario"/>
                </w:rPr>
                <w:commentReference w:id="835"/>
              </w:r>
            </w:del>
          </w:p>
          <w:p w14:paraId="7719DB85" w14:textId="60CCD6EF" w:rsidR="00664CE5" w:rsidRDefault="00664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  <w:pPrChange w:id="837" w:author="Mario López García" w:date="2017-10-07T19:48:00Z">
                <w:pPr>
                  <w:pStyle w:val="Prrafodelista"/>
                  <w:numPr>
                    <w:numId w:val="12"/>
                  </w:numPr>
                  <w:spacing w:line="240" w:lineRule="auto"/>
                  <w:ind w:hanging="36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r>
              <w:rPr>
                <w:lang w:val="es-ES"/>
              </w:rPr>
              <w:t xml:space="preserve">Error en la conexión en la </w:t>
            </w:r>
            <w:del w:id="838" w:author="Mario López García" w:date="2017-10-07T20:00:00Z">
              <w:r w:rsidDel="00295298">
                <w:rPr>
                  <w:lang w:val="es-ES"/>
                </w:rPr>
                <w:delText>base de datos</w:delText>
              </w:r>
            </w:del>
            <w:ins w:id="839" w:author="Mario López García" w:date="2017-10-07T20:00:00Z">
              <w:r w:rsidR="00295298">
                <w:rPr>
                  <w:lang w:val="es-ES"/>
                </w:rPr>
                <w:t>BD</w:t>
              </w:r>
            </w:ins>
            <w:r>
              <w:rPr>
                <w:lang w:val="es-ES"/>
              </w:rPr>
              <w:t>.</w:t>
            </w:r>
          </w:p>
        </w:tc>
      </w:tr>
      <w:tr w:rsidR="00664CE5" w14:paraId="45BCD06D" w14:textId="77777777" w:rsidTr="00975738">
        <w:trPr>
          <w:trHeight w:val="329"/>
          <w:trPrChange w:id="840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841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55B5481A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Pos condiciones:</w:t>
            </w:r>
          </w:p>
        </w:tc>
        <w:tc>
          <w:tcPr>
            <w:tcW w:w="6135" w:type="dxa"/>
            <w:tcPrChange w:id="842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269BE56A" w14:textId="313C10FC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 Los cambios del MATERIAL BIBLIOGRÁFICO guardados en la </w:t>
            </w:r>
            <w:del w:id="843" w:author="Mario López García" w:date="2017-10-07T19:49:00Z">
              <w:r w:rsidDel="005C0C10">
                <w:rPr>
                  <w:rFonts w:cs="Arial"/>
                  <w:lang w:val="es-ES"/>
                </w:rPr>
                <w:delText>base de</w:delText>
              </w:r>
            </w:del>
            <w:ins w:id="844" w:author="Mario López García" w:date="2017-10-07T19:49:00Z">
              <w:r w:rsidR="005C0C10">
                <w:rPr>
                  <w:rFonts w:cs="Arial"/>
                  <w:lang w:val="es-ES"/>
                </w:rPr>
                <w:t>BD</w:t>
              </w:r>
            </w:ins>
            <w:del w:id="845" w:author="Mario López García" w:date="2017-10-07T19:49:00Z">
              <w:r w:rsidDel="005C0C10">
                <w:rPr>
                  <w:rFonts w:cs="Arial"/>
                  <w:lang w:val="es-ES"/>
                </w:rPr>
                <w:delText xml:space="preserve"> datos</w:delText>
              </w:r>
            </w:del>
          </w:p>
        </w:tc>
      </w:tr>
      <w:tr w:rsidR="00664CE5" w14:paraId="1F957826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846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847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794B2EC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Entradas:</w:t>
            </w:r>
          </w:p>
        </w:tc>
        <w:tc>
          <w:tcPr>
            <w:tcW w:w="6135" w:type="dxa"/>
            <w:tcPrChange w:id="848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1EA0F2F6" w14:textId="7E6FC954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commentRangeStart w:id="849"/>
            <w:del w:id="850" w:author="Mario López García" w:date="2017-10-07T19:49:00Z">
              <w:r w:rsidDel="005C0C10">
                <w:rPr>
                  <w:rFonts w:cs="Arial"/>
                  <w:lang w:val="es-ES"/>
                </w:rPr>
                <w:delText>La búsqueda de un archivo en la base de datos para ser modifica</w:delText>
              </w:r>
            </w:del>
            <w:ins w:id="851" w:author="Mario López García" w:date="2017-10-07T19:49:00Z">
              <w:r w:rsidR="005C0C10">
                <w:rPr>
                  <w:rFonts w:cs="Arial"/>
                  <w:lang w:val="es-ES"/>
                </w:rPr>
                <w:t>MATERIAL BIBLIOGRAFICO actualiza</w:t>
              </w:r>
            </w:ins>
            <w:ins w:id="852" w:author="Mario López García" w:date="2017-10-07T19:50:00Z">
              <w:r w:rsidR="005C0C10">
                <w:rPr>
                  <w:rFonts w:cs="Arial"/>
                  <w:lang w:val="es-ES"/>
                </w:rPr>
                <w:t>do en la BD</w:t>
              </w:r>
            </w:ins>
            <w:del w:id="853" w:author="Mario López García" w:date="2017-10-07T19:49:00Z">
              <w:r w:rsidDel="005C0C10">
                <w:rPr>
                  <w:rFonts w:cs="Arial"/>
                  <w:lang w:val="es-ES"/>
                </w:rPr>
                <w:delText>do</w:delText>
              </w:r>
            </w:del>
            <w:commentRangeEnd w:id="849"/>
            <w:r w:rsidR="00B90AB7">
              <w:rPr>
                <w:rStyle w:val="Refdecomentario"/>
              </w:rPr>
              <w:commentReference w:id="849"/>
            </w:r>
          </w:p>
        </w:tc>
      </w:tr>
      <w:tr w:rsidR="00664CE5" w14:paraId="255E1A85" w14:textId="77777777" w:rsidTr="00975738">
        <w:trPr>
          <w:trHeight w:val="329"/>
          <w:trPrChange w:id="854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855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442F06CC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 xml:space="preserve">Salidas: </w:t>
            </w:r>
          </w:p>
        </w:tc>
        <w:tc>
          <w:tcPr>
            <w:tcW w:w="6135" w:type="dxa"/>
            <w:tcPrChange w:id="856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5B249467" w14:textId="6721C904" w:rsidR="00664CE5" w:rsidRDefault="005C0C10" w:rsidP="00260B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857" w:author="Mario López García" w:date="2017-10-07T19:50:00Z">
              <w:r>
                <w:rPr>
                  <w:rFonts w:cs="Arial"/>
                  <w:lang w:val="es-ES"/>
                </w:rPr>
                <w:t>Mensaje exitoso o fallido  que aparece en la pantalla que hace el sistema</w:t>
              </w:r>
            </w:ins>
            <w:commentRangeStart w:id="858"/>
            <w:del w:id="859" w:author="Mario López García" w:date="2017-10-07T19:50:00Z">
              <w:r w:rsidR="00664CE5" w:rsidDel="005C0C10">
                <w:rPr>
                  <w:rFonts w:cs="Arial"/>
                  <w:lang w:val="es-ES"/>
                </w:rPr>
                <w:delText>La base datos haya guardado la nueva modificación del MATERIAL BIBLIOGRÁFICO</w:delText>
              </w:r>
              <w:commentRangeEnd w:id="858"/>
              <w:r w:rsidR="00B90AB7" w:rsidDel="005C0C10">
                <w:rPr>
                  <w:rStyle w:val="Refdecomentario"/>
                </w:rPr>
                <w:commentReference w:id="858"/>
              </w:r>
            </w:del>
          </w:p>
        </w:tc>
      </w:tr>
      <w:tr w:rsidR="00664CE5" w14:paraId="07E797E6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860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861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262C37C2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 xml:space="preserve">Incluye: </w:t>
            </w:r>
          </w:p>
          <w:p w14:paraId="0963E658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(relación Include)</w:t>
            </w:r>
          </w:p>
        </w:tc>
        <w:tc>
          <w:tcPr>
            <w:tcW w:w="6135" w:type="dxa"/>
            <w:tcPrChange w:id="862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588881C7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No</w:t>
            </w:r>
          </w:p>
        </w:tc>
      </w:tr>
      <w:tr w:rsidR="00664CE5" w14:paraId="3B8DAD26" w14:textId="77777777" w:rsidTr="00975738">
        <w:trPr>
          <w:trHeight w:val="329"/>
          <w:trPrChange w:id="863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864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5ABAF58B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Extiende:</w:t>
            </w:r>
          </w:p>
          <w:p w14:paraId="516ACF07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(relación Extend)</w:t>
            </w:r>
          </w:p>
        </w:tc>
        <w:tc>
          <w:tcPr>
            <w:tcW w:w="6135" w:type="dxa"/>
            <w:tcPrChange w:id="865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09953136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No </w:t>
            </w:r>
          </w:p>
        </w:tc>
      </w:tr>
      <w:tr w:rsidR="00664CE5" w14:paraId="394FFD0C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866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867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45385E0D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Prioridad:</w:t>
            </w:r>
          </w:p>
        </w:tc>
        <w:tc>
          <w:tcPr>
            <w:tcW w:w="6135" w:type="dxa"/>
            <w:tcPrChange w:id="868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1E7CEAFF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Media</w:t>
            </w:r>
          </w:p>
        </w:tc>
      </w:tr>
    </w:tbl>
    <w:p w14:paraId="4CAB88FB" w14:textId="77777777" w:rsidR="00664CE5" w:rsidRDefault="00664CE5" w:rsidP="00664CE5"/>
    <w:tbl>
      <w:tblPr>
        <w:tblStyle w:val="Tablanormal1"/>
        <w:tblW w:w="5000" w:type="pct"/>
        <w:tblLook w:val="04A0" w:firstRow="1" w:lastRow="0" w:firstColumn="1" w:lastColumn="0" w:noHBand="0" w:noVBand="1"/>
        <w:tblPrChange w:id="869" w:author="Mario López García" w:date="2017-10-09T22:40:00Z">
          <w:tblPr>
            <w:tblStyle w:val="Tablaconcuadrcula"/>
            <w:tblW w:w="5000" w:type="pct"/>
            <w:tblInd w:w="-113" w:type="dxa"/>
            <w:tblLook w:val="04A0" w:firstRow="1" w:lastRow="0" w:firstColumn="1" w:lastColumn="0" w:noHBand="0" w:noVBand="1"/>
          </w:tblPr>
        </w:tblPrChange>
      </w:tblPr>
      <w:tblGrid>
        <w:gridCol w:w="2768"/>
        <w:gridCol w:w="6286"/>
        <w:tblGridChange w:id="870">
          <w:tblGrid>
            <w:gridCol w:w="2768"/>
            <w:gridCol w:w="6286"/>
          </w:tblGrid>
        </w:tblGridChange>
      </w:tblGrid>
      <w:tr w:rsidR="00664CE5" w14:paraId="36B1DEEB" w14:textId="77777777" w:rsidTr="00975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  <w:trPrChange w:id="871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872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6BB2D3EE" w14:textId="77777777" w:rsidR="00664CE5" w:rsidRDefault="00664CE5" w:rsidP="006A6078">
            <w:pPr>
              <w:spacing w:line="240" w:lineRule="auto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softHyphen/>
            </w:r>
            <w:r>
              <w:rPr>
                <w:rFonts w:cs="Arial"/>
                <w:lang w:val="es-ES"/>
              </w:rPr>
              <w:softHyphen/>
              <w:t>ID:</w:t>
            </w:r>
          </w:p>
        </w:tc>
        <w:tc>
          <w:tcPr>
            <w:tcW w:w="6135" w:type="dxa"/>
            <w:tcPrChange w:id="873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46794DFE" w14:textId="783227D0" w:rsidR="00664CE5" w:rsidRDefault="00664CE5" w:rsidP="006A607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C</w:t>
            </w:r>
            <w:ins w:id="874" w:author="Mario López García" w:date="2017-10-07T20:19:00Z">
              <w:r w:rsidR="00260B98">
                <w:rPr>
                  <w:rFonts w:cs="Arial"/>
                  <w:lang w:val="es-ES"/>
                </w:rPr>
                <w:t xml:space="preserve">U </w:t>
              </w:r>
            </w:ins>
            <w:del w:id="875" w:author="Mario López García" w:date="2017-10-07T20:19:00Z">
              <w:r w:rsidR="00A754AE" w:rsidDel="00260B98">
                <w:rPr>
                  <w:rFonts w:cs="Arial"/>
                  <w:lang w:val="es-ES"/>
                </w:rPr>
                <w:delText>as</w:delText>
              </w:r>
              <w:r w:rsidDel="00260B98">
                <w:rPr>
                  <w:rFonts w:cs="Arial"/>
                  <w:lang w:val="es-ES"/>
                </w:rPr>
                <w:delText>U</w:delText>
              </w:r>
              <w:r w:rsidR="00A754AE" w:rsidDel="00260B98">
                <w:rPr>
                  <w:rFonts w:cs="Arial"/>
                  <w:lang w:val="es-ES"/>
                </w:rPr>
                <w:delText xml:space="preserve">s </w:delText>
              </w:r>
            </w:del>
            <w:r w:rsidR="00A754AE">
              <w:rPr>
                <w:rFonts w:cs="Arial"/>
                <w:lang w:val="es-ES"/>
              </w:rPr>
              <w:t>12</w:t>
            </w:r>
          </w:p>
        </w:tc>
      </w:tr>
      <w:tr w:rsidR="00664CE5" w14:paraId="354AC7D0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876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877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60C1A873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Nombre:</w:t>
            </w:r>
          </w:p>
        </w:tc>
        <w:tc>
          <w:tcPr>
            <w:tcW w:w="6135" w:type="dxa"/>
            <w:tcPrChange w:id="878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00681DC5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Eliminar material bibliográfico</w:t>
            </w:r>
          </w:p>
        </w:tc>
      </w:tr>
      <w:tr w:rsidR="00664CE5" w14:paraId="3B68A499" w14:textId="77777777" w:rsidTr="00975738">
        <w:trPr>
          <w:trHeight w:val="329"/>
          <w:trPrChange w:id="879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880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10E047B7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Autor(es):</w:t>
            </w:r>
          </w:p>
        </w:tc>
        <w:tc>
          <w:tcPr>
            <w:tcW w:w="6135" w:type="dxa"/>
            <w:tcPrChange w:id="881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072BEE7B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Mario López García</w:t>
            </w:r>
          </w:p>
        </w:tc>
      </w:tr>
      <w:tr w:rsidR="00664CE5" w14:paraId="2F5F3E10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882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883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87F5919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Fecha de creación:</w:t>
            </w:r>
          </w:p>
        </w:tc>
        <w:tc>
          <w:tcPr>
            <w:tcW w:w="6135" w:type="dxa"/>
            <w:tcPrChange w:id="884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0889F3EB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30 de septiembre de 2017</w:t>
            </w:r>
          </w:p>
        </w:tc>
      </w:tr>
      <w:tr w:rsidR="00664CE5" w14:paraId="7D6CCDE3" w14:textId="77777777" w:rsidTr="00975738">
        <w:trPr>
          <w:trHeight w:val="329"/>
          <w:trPrChange w:id="885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886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3DCAE6C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Fecha de actualización:</w:t>
            </w:r>
          </w:p>
        </w:tc>
        <w:tc>
          <w:tcPr>
            <w:tcW w:w="6135" w:type="dxa"/>
            <w:tcPrChange w:id="887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41C516E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 de octubre de 2017</w:t>
            </w:r>
          </w:p>
        </w:tc>
      </w:tr>
      <w:tr w:rsidR="00664CE5" w14:paraId="42DBD960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888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889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52237114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Actor(es):</w:t>
            </w:r>
          </w:p>
        </w:tc>
        <w:tc>
          <w:tcPr>
            <w:tcW w:w="6135" w:type="dxa"/>
            <w:tcPrChange w:id="890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4B5F098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USUARIO (DIRECTIVO</w:t>
            </w:r>
            <w:r>
              <w:rPr>
                <w:rFonts w:cs="Arial"/>
                <w:lang w:val="es-ES"/>
              </w:rPr>
              <w:t xml:space="preserve">, </w:t>
            </w:r>
            <w:r>
              <w:rPr>
                <w:rFonts w:cs="Arial"/>
                <w:b/>
                <w:lang w:val="es-ES"/>
              </w:rPr>
              <w:t>ADMINISTRATIVO)</w:t>
            </w:r>
          </w:p>
        </w:tc>
      </w:tr>
      <w:tr w:rsidR="00664CE5" w14:paraId="513FCF66" w14:textId="77777777" w:rsidTr="00975738">
        <w:trPr>
          <w:trHeight w:val="329"/>
          <w:trPrChange w:id="891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892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072F0FC5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Versión:</w:t>
            </w:r>
          </w:p>
        </w:tc>
        <w:tc>
          <w:tcPr>
            <w:tcW w:w="6135" w:type="dxa"/>
            <w:tcPrChange w:id="893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37CAE84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1.2</w:t>
            </w:r>
          </w:p>
        </w:tc>
      </w:tr>
      <w:tr w:rsidR="00664CE5" w14:paraId="3BF0F3DB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894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895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180466E8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Descripción:</w:t>
            </w:r>
          </w:p>
        </w:tc>
        <w:tc>
          <w:tcPr>
            <w:tcW w:w="6135" w:type="dxa"/>
            <w:tcPrChange w:id="896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BEC8681" w14:textId="2D5E6A03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lang w:val="es-ES"/>
              </w:rPr>
            </w:pPr>
            <w:r>
              <w:rPr>
                <w:rFonts w:cs="Arial"/>
                <w:lang w:val="es-ES"/>
              </w:rPr>
              <w:t xml:space="preserve">El USUARIO  elimina un MATERIAL BIBLIOGRÁFICO en el sistema o en la </w:t>
            </w:r>
            <w:del w:id="897" w:author="Mario López García" w:date="2017-10-07T20:00:00Z">
              <w:r w:rsidDel="00295298">
                <w:rPr>
                  <w:rFonts w:cs="Arial"/>
                  <w:lang w:val="es-ES"/>
                </w:rPr>
                <w:delText>base de datos</w:delText>
              </w:r>
            </w:del>
            <w:ins w:id="898" w:author="Mario López García" w:date="2017-10-07T20:00:00Z">
              <w:r w:rsidR="00295298">
                <w:rPr>
                  <w:rFonts w:cs="Arial"/>
                  <w:lang w:val="es-ES"/>
                </w:rPr>
                <w:t>BD</w:t>
              </w:r>
            </w:ins>
            <w:r>
              <w:rPr>
                <w:rFonts w:cs="Arial"/>
                <w:lang w:val="es-ES"/>
              </w:rPr>
              <w:t>.</w:t>
            </w:r>
          </w:p>
        </w:tc>
      </w:tr>
      <w:tr w:rsidR="00664CE5" w14:paraId="4968DEAC" w14:textId="77777777" w:rsidTr="00975738">
        <w:trPr>
          <w:trHeight w:val="329"/>
          <w:trPrChange w:id="899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900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25C7EF1A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Precondiciones:</w:t>
            </w:r>
          </w:p>
        </w:tc>
        <w:tc>
          <w:tcPr>
            <w:tcW w:w="6135" w:type="dxa"/>
            <w:tcPrChange w:id="901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022C8A6C" w14:textId="77777777" w:rsidR="00664CE5" w:rsidDel="00295298" w:rsidRDefault="00664CE5" w:rsidP="00664CE5">
            <w:pPr>
              <w:pStyle w:val="Prrafodelista"/>
              <w:numPr>
                <w:ilvl w:val="0"/>
                <w:numId w:val="3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02" w:author="Mario López García" w:date="2017-10-07T19:51:00Z"/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Usuario debe iniciar sesión</w:t>
            </w:r>
          </w:p>
          <w:p w14:paraId="01C6F9C6" w14:textId="5D85292D" w:rsidR="00664CE5" w:rsidRPr="00260B98" w:rsidRDefault="00664CE5" w:rsidP="00260B98">
            <w:pPr>
              <w:pStyle w:val="Prrafodelista"/>
              <w:numPr>
                <w:ilvl w:val="0"/>
                <w:numId w:val="3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del w:id="903" w:author="Mario López García" w:date="2017-10-07T19:51:00Z">
              <w:r w:rsidRPr="00260B98" w:rsidDel="00295298">
                <w:rPr>
                  <w:rFonts w:cs="Arial"/>
                  <w:lang w:val="es-ES"/>
                </w:rPr>
                <w:delText>Debe haber ya estar el MATERIAL BIBLIOGRÁFICO en la base datos</w:delText>
              </w:r>
            </w:del>
          </w:p>
        </w:tc>
      </w:tr>
      <w:tr w:rsidR="00664CE5" w14:paraId="3B530DBD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904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905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573350BC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Flujo Normal:</w:t>
            </w:r>
          </w:p>
        </w:tc>
        <w:tc>
          <w:tcPr>
            <w:tcW w:w="6135" w:type="dxa"/>
            <w:tcPrChange w:id="906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66AD0FD7" w14:textId="77777777" w:rsidR="00664CE5" w:rsidRDefault="00664CE5" w:rsidP="00664CE5">
            <w:pPr>
              <w:pStyle w:val="Prrafodelista"/>
              <w:numPr>
                <w:ilvl w:val="0"/>
                <w:numId w:val="1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busca el MATERIAL BIBLIOGRÁFICO en el sistema</w:t>
            </w:r>
          </w:p>
          <w:p w14:paraId="18459941" w14:textId="1A15D11B" w:rsidR="00664CE5" w:rsidRDefault="00664CE5" w:rsidP="00664CE5">
            <w:pPr>
              <w:pStyle w:val="Prrafodelista"/>
              <w:numPr>
                <w:ilvl w:val="0"/>
                <w:numId w:val="1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Sistema muestra los MATERIALES BIBLIOGRÁFICOS comparando el dato ingresado con los existentes con la </w:t>
            </w:r>
            <w:del w:id="907" w:author="Mario López García" w:date="2017-10-07T20:00:00Z">
              <w:r w:rsidDel="00295298">
                <w:rPr>
                  <w:rFonts w:cs="Arial"/>
                  <w:lang w:val="es-ES"/>
                </w:rPr>
                <w:delText>base de datos</w:delText>
              </w:r>
            </w:del>
            <w:ins w:id="908" w:author="Mario López García" w:date="2017-10-07T20:00:00Z">
              <w:r w:rsidR="00295298">
                <w:rPr>
                  <w:rFonts w:cs="Arial"/>
                  <w:lang w:val="es-ES"/>
                </w:rPr>
                <w:t>BD</w:t>
              </w:r>
            </w:ins>
          </w:p>
          <w:p w14:paraId="4115068A" w14:textId="77777777" w:rsidR="00664CE5" w:rsidRDefault="00664CE5" w:rsidP="00664CE5">
            <w:pPr>
              <w:pStyle w:val="Prrafodelista"/>
              <w:numPr>
                <w:ilvl w:val="0"/>
                <w:numId w:val="1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selecciona el MATERIAL BIBLIOGRÁFICO a eliminar</w:t>
            </w:r>
          </w:p>
          <w:p w14:paraId="5EA8B140" w14:textId="77777777" w:rsidR="00664CE5" w:rsidRDefault="00664CE5" w:rsidP="00664CE5">
            <w:pPr>
              <w:pStyle w:val="Prrafodelista"/>
              <w:numPr>
                <w:ilvl w:val="0"/>
                <w:numId w:val="1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lang w:val="es-ES"/>
              </w:rPr>
              <w:t>El USUARIO elimina MATERIAL BIBLIOGRÁFICO</w:t>
            </w:r>
          </w:p>
          <w:p w14:paraId="08A4CB48" w14:textId="77777777" w:rsidR="00664CE5" w:rsidRDefault="00664CE5" w:rsidP="00664CE5">
            <w:pPr>
              <w:pStyle w:val="Prrafodelista"/>
              <w:numPr>
                <w:ilvl w:val="0"/>
                <w:numId w:val="1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da guardar cambios en el Sistema</w:t>
            </w:r>
          </w:p>
          <w:p w14:paraId="35173344" w14:textId="77777777" w:rsidR="00664CE5" w:rsidRDefault="00664CE5" w:rsidP="00664CE5">
            <w:pPr>
              <w:pStyle w:val="Prrafodelista"/>
              <w:numPr>
                <w:ilvl w:val="0"/>
                <w:numId w:val="1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Sistema muestra mensaje de “Se ha guardado los cambios correctamente”</w:t>
            </w:r>
          </w:p>
          <w:p w14:paraId="561694B0" w14:textId="77777777" w:rsidR="00664CE5" w:rsidRDefault="00664CE5" w:rsidP="00664CE5">
            <w:pPr>
              <w:pStyle w:val="Prrafodelista"/>
              <w:numPr>
                <w:ilvl w:val="0"/>
                <w:numId w:val="13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regresa a la pantalla principal</w:t>
            </w:r>
          </w:p>
        </w:tc>
      </w:tr>
      <w:tr w:rsidR="00664CE5" w14:paraId="17DBF718" w14:textId="77777777" w:rsidTr="00975738">
        <w:trPr>
          <w:trHeight w:val="329"/>
          <w:trPrChange w:id="909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910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C42D16A" w14:textId="77777777" w:rsidR="00664CE5" w:rsidRDefault="00664CE5" w:rsidP="006A6078">
            <w:pPr>
              <w:spacing w:line="240" w:lineRule="auto"/>
              <w:rPr>
                <w:rFonts w:cs="Arial"/>
                <w:b w:val="0"/>
              </w:rPr>
            </w:pPr>
            <w:r>
              <w:rPr>
                <w:rFonts w:cs="Arial"/>
              </w:rPr>
              <w:t>Flujos Alternos:</w:t>
            </w:r>
          </w:p>
        </w:tc>
        <w:tc>
          <w:tcPr>
            <w:tcW w:w="6135" w:type="dxa"/>
            <w:tcPrChange w:id="911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2A68D3D5" w14:textId="77777777" w:rsidR="00664CE5" w:rsidRDefault="00664CE5" w:rsidP="00664CE5">
            <w:pPr>
              <w:pStyle w:val="Prrafodelista"/>
              <w:numPr>
                <w:ilvl w:val="1"/>
                <w:numId w:val="3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Si no se encuentra el MATERIAL BIBLIOGRÁFICO, Sistema mostrara mensaje de “Material no encontrado”</w:t>
            </w:r>
          </w:p>
          <w:p w14:paraId="129363D4" w14:textId="77777777" w:rsidR="00664CE5" w:rsidRDefault="00664CE5" w:rsidP="00664CE5">
            <w:pPr>
              <w:pStyle w:val="Prrafodelista"/>
              <w:numPr>
                <w:ilvl w:val="1"/>
                <w:numId w:val="3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El USUARIO se regresa a la pantalla principal</w:t>
            </w:r>
          </w:p>
          <w:p w14:paraId="3B698080" w14:textId="77777777" w:rsidR="00664CE5" w:rsidRDefault="00664CE5" w:rsidP="006A6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14:paraId="59738916" w14:textId="77777777" w:rsidR="00664CE5" w:rsidRDefault="00664CE5" w:rsidP="00664CE5">
            <w:pPr>
              <w:pStyle w:val="Prrafodelista"/>
              <w:numPr>
                <w:ilvl w:val="1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 Si el USUARIO desea cancelar la eliminación da clic en el botón Cancelar</w:t>
            </w:r>
          </w:p>
          <w:p w14:paraId="405F01FC" w14:textId="77777777" w:rsidR="00664CE5" w:rsidRDefault="00664CE5" w:rsidP="00664CE5">
            <w:pPr>
              <w:pStyle w:val="Prrafodelista"/>
              <w:numPr>
                <w:ilvl w:val="1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USUARIO  a la pantalla principal</w:t>
            </w:r>
          </w:p>
        </w:tc>
      </w:tr>
      <w:tr w:rsidR="00664CE5" w14:paraId="3EE76A28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912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913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6CA2FF53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Excepciones:</w:t>
            </w:r>
          </w:p>
        </w:tc>
        <w:tc>
          <w:tcPr>
            <w:tcW w:w="6135" w:type="dxa"/>
            <w:tcPrChange w:id="914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442A086A" w14:textId="60D47C5C" w:rsidR="00664CE5" w:rsidDel="00295298" w:rsidRDefault="00664CE5" w:rsidP="00664CE5">
            <w:pPr>
              <w:pStyle w:val="Prrafodelista"/>
              <w:numPr>
                <w:ilvl w:val="0"/>
                <w:numId w:val="1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15" w:author="Mario López García" w:date="2017-10-07T19:51:00Z"/>
                <w:rFonts w:cs="Arial"/>
                <w:lang w:val="es-ES"/>
              </w:rPr>
            </w:pPr>
            <w:del w:id="916" w:author="Mario López García" w:date="2017-10-07T19:51:00Z">
              <w:r w:rsidDel="00295298">
                <w:rPr>
                  <w:rFonts w:cs="Arial"/>
                  <w:lang w:val="es-ES"/>
                </w:rPr>
                <w:delText>El archivo de MATERIAL BIBLIOGRÁFICO no se encuentra</w:delText>
              </w:r>
            </w:del>
          </w:p>
          <w:p w14:paraId="1B91AEB1" w14:textId="6EF3B890" w:rsidR="00664CE5" w:rsidRDefault="00664CE5" w:rsidP="00664CE5">
            <w:pPr>
              <w:pStyle w:val="Prrafodelista"/>
              <w:numPr>
                <w:ilvl w:val="0"/>
                <w:numId w:val="1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Error en la conexión en la </w:t>
            </w:r>
            <w:ins w:id="917" w:author="Mario López García" w:date="2017-10-07T19:51:00Z">
              <w:r w:rsidR="00295298">
                <w:rPr>
                  <w:rFonts w:cs="Arial"/>
                  <w:lang w:val="es-ES"/>
                </w:rPr>
                <w:t>BD</w:t>
              </w:r>
            </w:ins>
            <w:del w:id="918" w:author="Mario López García" w:date="2017-10-07T19:51:00Z">
              <w:r w:rsidDel="00295298">
                <w:rPr>
                  <w:rFonts w:cs="Arial"/>
                  <w:lang w:val="es-ES"/>
                </w:rPr>
                <w:delText>base de datos</w:delText>
              </w:r>
            </w:del>
            <w:r>
              <w:rPr>
                <w:rFonts w:cs="Arial"/>
                <w:lang w:val="es-ES"/>
              </w:rPr>
              <w:t>.</w:t>
            </w:r>
          </w:p>
        </w:tc>
      </w:tr>
      <w:tr w:rsidR="00664CE5" w14:paraId="5DAF6347" w14:textId="77777777" w:rsidTr="00975738">
        <w:trPr>
          <w:trHeight w:val="329"/>
          <w:trPrChange w:id="919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920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4EE060AA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Pos condiciones:</w:t>
            </w:r>
          </w:p>
        </w:tc>
        <w:tc>
          <w:tcPr>
            <w:tcW w:w="6135" w:type="dxa"/>
            <w:tcPrChange w:id="921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10E93553" w14:textId="5203AE62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lang w:val="es-ES"/>
              </w:rPr>
              <w:t xml:space="preserve">La </w:t>
            </w:r>
            <w:del w:id="922" w:author="Mario López García" w:date="2017-10-07T20:00:00Z">
              <w:r w:rsidDel="00295298">
                <w:rPr>
                  <w:rFonts w:cs="Arial"/>
                  <w:lang w:val="es-ES"/>
                </w:rPr>
                <w:delText>base de datos</w:delText>
              </w:r>
            </w:del>
            <w:ins w:id="923" w:author="Mario López García" w:date="2017-10-07T20:00:00Z">
              <w:r w:rsidR="00295298">
                <w:rPr>
                  <w:rFonts w:cs="Arial"/>
                  <w:lang w:val="es-ES"/>
                </w:rPr>
                <w:t>BD</w:t>
              </w:r>
            </w:ins>
            <w:r>
              <w:rPr>
                <w:rFonts w:cs="Arial"/>
                <w:lang w:val="es-ES"/>
              </w:rPr>
              <w:t xml:space="preserve"> ya no debe estar registrado el archivo MATERIAL BIBLIOGRÁFICO</w:t>
            </w:r>
          </w:p>
        </w:tc>
      </w:tr>
      <w:tr w:rsidR="00664CE5" w14:paraId="728D5718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924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925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2C80887D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Entradas:</w:t>
            </w:r>
          </w:p>
        </w:tc>
        <w:tc>
          <w:tcPr>
            <w:tcW w:w="6135" w:type="dxa"/>
            <w:tcPrChange w:id="926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5A00FA40" w14:textId="4464B28A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lang w:val="es-ES"/>
              </w:rPr>
            </w:pPr>
            <w:r>
              <w:rPr>
                <w:rFonts w:cs="Arial"/>
                <w:lang w:val="es-ES"/>
              </w:rPr>
              <w:t>L</w:t>
            </w:r>
            <w:ins w:id="927" w:author="Mario López García" w:date="2017-10-07T19:55:00Z">
              <w:r w:rsidR="00295298">
                <w:rPr>
                  <w:rFonts w:cs="Arial"/>
                  <w:lang w:val="es-ES"/>
                </w:rPr>
                <w:t>os cambios actualizados por eliminar el MATERIAL BIBLIOGRAFICO en la BD</w:t>
              </w:r>
            </w:ins>
            <w:del w:id="928" w:author="Mario López García" w:date="2017-10-07T19:55:00Z">
              <w:r w:rsidDel="00295298">
                <w:rPr>
                  <w:rFonts w:cs="Arial"/>
                  <w:lang w:val="es-ES"/>
                </w:rPr>
                <w:delText>a búsqueda de un archivo en la base de datos para ser eliminado.</w:delText>
              </w:r>
            </w:del>
          </w:p>
        </w:tc>
      </w:tr>
      <w:tr w:rsidR="00664CE5" w14:paraId="3FE9090F" w14:textId="77777777" w:rsidTr="00975738">
        <w:trPr>
          <w:trHeight w:val="329"/>
          <w:trPrChange w:id="929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930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3531880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 xml:space="preserve">Salidas: </w:t>
            </w:r>
          </w:p>
        </w:tc>
        <w:tc>
          <w:tcPr>
            <w:tcW w:w="6135" w:type="dxa"/>
            <w:tcPrChange w:id="931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15DFA5D1" w14:textId="58C201D3" w:rsidR="00664CE5" w:rsidRDefault="00295298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932" w:author="Mario López García" w:date="2017-10-07T19:56:00Z">
              <w:r>
                <w:t>Un mensaje en la pantalla exitoso o fallido de los cambios realizados</w:t>
              </w:r>
            </w:ins>
            <w:del w:id="933" w:author="Mario López García" w:date="2017-10-07T19:56:00Z">
              <w:r w:rsidR="00664CE5" w:rsidDel="00295298">
                <w:delText>Que el archivo del MATERIAL BIBLIOGRÁFICO ya no esté en el registro de la bases de datos</w:delText>
              </w:r>
            </w:del>
          </w:p>
        </w:tc>
      </w:tr>
      <w:tr w:rsidR="00664CE5" w14:paraId="237A64AB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934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935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6A0D5EE3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 xml:space="preserve">Incluye: </w:t>
            </w:r>
          </w:p>
          <w:p w14:paraId="1DFE0D86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(relación Include)</w:t>
            </w:r>
          </w:p>
        </w:tc>
        <w:tc>
          <w:tcPr>
            <w:tcW w:w="6135" w:type="dxa"/>
            <w:tcPrChange w:id="936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659861A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No</w:t>
            </w:r>
          </w:p>
        </w:tc>
      </w:tr>
      <w:tr w:rsidR="00664CE5" w14:paraId="049F26DE" w14:textId="77777777" w:rsidTr="00975738">
        <w:trPr>
          <w:trHeight w:val="329"/>
          <w:trPrChange w:id="937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938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2974CA11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Extiende:</w:t>
            </w:r>
          </w:p>
          <w:p w14:paraId="0078AEC5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(relación Extend)</w:t>
            </w:r>
          </w:p>
        </w:tc>
        <w:tc>
          <w:tcPr>
            <w:tcW w:w="6135" w:type="dxa"/>
            <w:tcPrChange w:id="939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0D55EB6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No</w:t>
            </w:r>
          </w:p>
        </w:tc>
      </w:tr>
      <w:tr w:rsidR="00664CE5" w14:paraId="47627B6B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940" w:author="Mario López García" w:date="2017-10-09T22:40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941" w:author="Mario López García" w:date="2017-10-09T22:40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68A2BAD8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Prioridad:</w:t>
            </w:r>
          </w:p>
        </w:tc>
        <w:tc>
          <w:tcPr>
            <w:tcW w:w="6135" w:type="dxa"/>
            <w:tcPrChange w:id="942" w:author="Mario López García" w:date="2017-10-09T22:40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45E6EEC3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Alta.</w:t>
            </w:r>
          </w:p>
        </w:tc>
      </w:tr>
    </w:tbl>
    <w:p w14:paraId="282583C6" w14:textId="77777777" w:rsidR="00664CE5" w:rsidRDefault="00664CE5" w:rsidP="00664CE5"/>
    <w:tbl>
      <w:tblPr>
        <w:tblStyle w:val="Tablanormal1"/>
        <w:tblW w:w="5000" w:type="pct"/>
        <w:tblLook w:val="04A0" w:firstRow="1" w:lastRow="0" w:firstColumn="1" w:lastColumn="0" w:noHBand="0" w:noVBand="1"/>
        <w:tblPrChange w:id="943" w:author="Mario López García" w:date="2017-10-09T22:41:00Z">
          <w:tblPr>
            <w:tblStyle w:val="Tablaconcuadrcula"/>
            <w:tblW w:w="5000" w:type="pct"/>
            <w:tblInd w:w="-113" w:type="dxa"/>
            <w:tblLook w:val="04A0" w:firstRow="1" w:lastRow="0" w:firstColumn="1" w:lastColumn="0" w:noHBand="0" w:noVBand="1"/>
          </w:tblPr>
        </w:tblPrChange>
      </w:tblPr>
      <w:tblGrid>
        <w:gridCol w:w="2768"/>
        <w:gridCol w:w="6286"/>
        <w:tblGridChange w:id="944">
          <w:tblGrid>
            <w:gridCol w:w="2768"/>
            <w:gridCol w:w="6286"/>
          </w:tblGrid>
        </w:tblGridChange>
      </w:tblGrid>
      <w:tr w:rsidR="00664CE5" w14:paraId="344EFE71" w14:textId="77777777" w:rsidTr="00975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  <w:trPrChange w:id="945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946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423D1CD8" w14:textId="77777777" w:rsidR="00664CE5" w:rsidRDefault="00664CE5" w:rsidP="006A6078">
            <w:pPr>
              <w:spacing w:line="240" w:lineRule="auto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softHyphen/>
            </w:r>
            <w:r>
              <w:rPr>
                <w:rFonts w:cs="Arial"/>
                <w:lang w:val="es-ES"/>
              </w:rPr>
              <w:softHyphen/>
              <w:t>ID:</w:t>
            </w:r>
          </w:p>
        </w:tc>
        <w:tc>
          <w:tcPr>
            <w:tcW w:w="6135" w:type="dxa"/>
            <w:tcPrChange w:id="947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D88631C" w14:textId="372E4A54" w:rsidR="00664CE5" w:rsidRDefault="00664CE5" w:rsidP="006A607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C</w:t>
            </w:r>
            <w:del w:id="948" w:author="Mario López García" w:date="2017-10-07T20:19:00Z">
              <w:r w:rsidR="00A754AE" w:rsidDel="00260B98">
                <w:rPr>
                  <w:rFonts w:cs="Arial"/>
                  <w:lang w:val="es-ES"/>
                </w:rPr>
                <w:delText>as</w:delText>
              </w:r>
            </w:del>
            <w:r>
              <w:rPr>
                <w:rFonts w:cs="Arial"/>
                <w:lang w:val="es-ES"/>
              </w:rPr>
              <w:t>U</w:t>
            </w:r>
            <w:ins w:id="949" w:author="Mario López García" w:date="2017-10-07T20:19:00Z">
              <w:r w:rsidR="00260B98">
                <w:rPr>
                  <w:rFonts w:cs="Arial"/>
                  <w:lang w:val="es-ES"/>
                </w:rPr>
                <w:t xml:space="preserve"> </w:t>
              </w:r>
            </w:ins>
            <w:del w:id="950" w:author="Mario López García" w:date="2017-10-07T20:19:00Z">
              <w:r w:rsidR="00A754AE" w:rsidDel="00260B98">
                <w:rPr>
                  <w:rFonts w:cs="Arial"/>
                  <w:lang w:val="es-ES"/>
                </w:rPr>
                <w:delText xml:space="preserve">s </w:delText>
              </w:r>
            </w:del>
            <w:r w:rsidR="00A754AE">
              <w:rPr>
                <w:rFonts w:cs="Arial"/>
                <w:lang w:val="es-ES"/>
              </w:rPr>
              <w:t>13</w:t>
            </w:r>
          </w:p>
        </w:tc>
      </w:tr>
      <w:tr w:rsidR="00664CE5" w14:paraId="6C5C864A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951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952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558403A6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Nombre:</w:t>
            </w:r>
          </w:p>
        </w:tc>
        <w:tc>
          <w:tcPr>
            <w:tcW w:w="6135" w:type="dxa"/>
            <w:tcPrChange w:id="953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448CE5E6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Consultar solo libros</w:t>
            </w:r>
          </w:p>
        </w:tc>
      </w:tr>
      <w:tr w:rsidR="00664CE5" w14:paraId="1A9FB9DC" w14:textId="77777777" w:rsidTr="00975738">
        <w:trPr>
          <w:trHeight w:val="329"/>
          <w:trPrChange w:id="954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955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498A7A4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Autor(es):</w:t>
            </w:r>
          </w:p>
        </w:tc>
        <w:tc>
          <w:tcPr>
            <w:tcW w:w="6135" w:type="dxa"/>
            <w:tcPrChange w:id="956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5F6401A3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Mario López García</w:t>
            </w:r>
          </w:p>
        </w:tc>
      </w:tr>
      <w:tr w:rsidR="00664CE5" w14:paraId="32BF8AE1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957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958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CA9F91F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Fecha de creación:</w:t>
            </w:r>
          </w:p>
        </w:tc>
        <w:tc>
          <w:tcPr>
            <w:tcW w:w="6135" w:type="dxa"/>
            <w:tcPrChange w:id="959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1FC7100D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30 de septiembre de 2017</w:t>
            </w:r>
          </w:p>
        </w:tc>
      </w:tr>
      <w:tr w:rsidR="00664CE5" w14:paraId="4691DAA2" w14:textId="77777777" w:rsidTr="00975738">
        <w:trPr>
          <w:trHeight w:val="329"/>
          <w:trPrChange w:id="960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961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93FB081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Fecha de actualización:</w:t>
            </w:r>
          </w:p>
        </w:tc>
        <w:tc>
          <w:tcPr>
            <w:tcW w:w="6135" w:type="dxa"/>
            <w:tcPrChange w:id="962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1B632BBE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 de octubre de 2017</w:t>
            </w:r>
          </w:p>
        </w:tc>
      </w:tr>
      <w:tr w:rsidR="00664CE5" w14:paraId="72B97E0E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963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964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647D650C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  <w:r>
              <w:rPr>
                <w:rFonts w:cs="Arial"/>
                <w:lang w:val="es-ES"/>
              </w:rPr>
              <w:t xml:space="preserve">Versión: </w:t>
            </w:r>
          </w:p>
        </w:tc>
        <w:tc>
          <w:tcPr>
            <w:tcW w:w="6135" w:type="dxa"/>
            <w:tcPrChange w:id="965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99A624A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1.2</w:t>
            </w:r>
          </w:p>
        </w:tc>
      </w:tr>
      <w:tr w:rsidR="00664CE5" w14:paraId="5D4A66D1" w14:textId="77777777" w:rsidTr="00975738">
        <w:trPr>
          <w:trHeight w:val="329"/>
          <w:trPrChange w:id="966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967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5125E2BC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Actor(es):</w:t>
            </w:r>
          </w:p>
        </w:tc>
        <w:tc>
          <w:tcPr>
            <w:tcW w:w="6135" w:type="dxa"/>
            <w:tcPrChange w:id="968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57825AE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DIRECTIVO</w:t>
            </w:r>
          </w:p>
        </w:tc>
      </w:tr>
      <w:tr w:rsidR="00664CE5" w14:paraId="64B2E193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969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970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0A573B44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Descripción:</w:t>
            </w:r>
          </w:p>
        </w:tc>
        <w:tc>
          <w:tcPr>
            <w:tcW w:w="6135" w:type="dxa"/>
            <w:tcPrChange w:id="971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4F89634A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lang w:val="es-ES"/>
              </w:rPr>
              <w:t>El actor entra al sistema para consultar un LIBRO que es registrado como MATERIAL BIBLIOGRÁFICO</w:t>
            </w:r>
          </w:p>
        </w:tc>
      </w:tr>
      <w:tr w:rsidR="00664CE5" w14:paraId="5DB9EF79" w14:textId="77777777" w:rsidTr="00975738">
        <w:trPr>
          <w:trHeight w:val="329"/>
          <w:trPrChange w:id="972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973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D84C07C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Precondiciones:</w:t>
            </w:r>
          </w:p>
        </w:tc>
        <w:tc>
          <w:tcPr>
            <w:tcW w:w="6135" w:type="dxa"/>
            <w:tcPrChange w:id="974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28D92718" w14:textId="77777777" w:rsidR="00664CE5" w:rsidDel="00295298" w:rsidRDefault="00664CE5" w:rsidP="00664CE5">
            <w:pPr>
              <w:pStyle w:val="Prrafodelista"/>
              <w:numPr>
                <w:ilvl w:val="0"/>
                <w:numId w:val="1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75" w:author="Mario López García" w:date="2017-10-07T19:58:00Z"/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Que el actor en este caso el DIRECTIVO este registrado en el sistema</w:t>
            </w:r>
          </w:p>
          <w:p w14:paraId="2DBD9997" w14:textId="77777777" w:rsidR="00664CE5" w:rsidRPr="00260B98" w:rsidRDefault="00664CE5" w:rsidP="00260B98">
            <w:pPr>
              <w:pStyle w:val="Prrafodelista"/>
              <w:numPr>
                <w:ilvl w:val="0"/>
                <w:numId w:val="1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del w:id="976" w:author="Mario López García" w:date="2017-10-07T19:58:00Z">
              <w:r w:rsidRPr="00260B98" w:rsidDel="00295298">
                <w:rPr>
                  <w:rFonts w:cs="Arial"/>
                  <w:lang w:val="es-ES"/>
                </w:rPr>
                <w:delText>Poner palabras clave para la consulta del LIBRO</w:delText>
              </w:r>
            </w:del>
          </w:p>
        </w:tc>
      </w:tr>
      <w:tr w:rsidR="00664CE5" w14:paraId="04203691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977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978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4124E8F2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Flujo Normal:</w:t>
            </w:r>
          </w:p>
        </w:tc>
        <w:tc>
          <w:tcPr>
            <w:tcW w:w="6135" w:type="dxa"/>
            <w:tcPrChange w:id="979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40096CA6" w14:textId="77777777" w:rsidR="00664CE5" w:rsidRDefault="00664CE5" w:rsidP="00664CE5">
            <w:pPr>
              <w:pStyle w:val="Prrafodelista"/>
              <w:numPr>
                <w:ilvl w:val="0"/>
                <w:numId w:val="1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lang w:val="es-ES"/>
              </w:rPr>
              <w:t>El DIRECTIVO va a la sección de Consultas</w:t>
            </w:r>
          </w:p>
          <w:p w14:paraId="4499E2E3" w14:textId="77777777" w:rsidR="00664CE5" w:rsidRDefault="00664CE5" w:rsidP="00664CE5">
            <w:pPr>
              <w:pStyle w:val="Prrafodelista"/>
              <w:numPr>
                <w:ilvl w:val="0"/>
                <w:numId w:val="1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DIRECTIVO selecciona el tipo de MATERIAL BIBLIOGRÁFICO que desea buscar </w:t>
            </w:r>
          </w:p>
          <w:p w14:paraId="5EA1FC59" w14:textId="77777777" w:rsidR="00664CE5" w:rsidRDefault="00664CE5" w:rsidP="00664CE5">
            <w:pPr>
              <w:pStyle w:val="Prrafodelista"/>
              <w:numPr>
                <w:ilvl w:val="0"/>
                <w:numId w:val="1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escoge la opción LIBRO</w:t>
            </w:r>
          </w:p>
          <w:p w14:paraId="075AD307" w14:textId="77777777" w:rsidR="00664CE5" w:rsidRDefault="00664CE5" w:rsidP="00664CE5">
            <w:pPr>
              <w:pStyle w:val="Prrafodelista"/>
              <w:numPr>
                <w:ilvl w:val="0"/>
                <w:numId w:val="1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escribe el nombre del LIBRO a consultar</w:t>
            </w:r>
          </w:p>
          <w:p w14:paraId="425E6E36" w14:textId="77777777" w:rsidR="00664CE5" w:rsidRDefault="00664CE5" w:rsidP="00664CE5">
            <w:pPr>
              <w:pStyle w:val="Prrafodelista"/>
              <w:numPr>
                <w:ilvl w:val="0"/>
                <w:numId w:val="1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lang w:val="es-ES"/>
              </w:rPr>
              <w:t>El Sistema muestra los resultados de la búsqueda</w:t>
            </w:r>
          </w:p>
          <w:p w14:paraId="3BB6F013" w14:textId="77777777" w:rsidR="00664CE5" w:rsidRDefault="00664CE5" w:rsidP="00664CE5">
            <w:pPr>
              <w:pStyle w:val="Prrafodelista"/>
              <w:numPr>
                <w:ilvl w:val="0"/>
                <w:numId w:val="1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consulta LIBRO</w:t>
            </w:r>
          </w:p>
          <w:p w14:paraId="7424D64D" w14:textId="77777777" w:rsidR="00664CE5" w:rsidRDefault="00664CE5" w:rsidP="00664CE5">
            <w:pPr>
              <w:pStyle w:val="Prrafodelista"/>
              <w:numPr>
                <w:ilvl w:val="0"/>
                <w:numId w:val="1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lang w:val="es-ES"/>
              </w:rPr>
              <w:t>El Sistema marca que el LIBRO ya está consultado</w:t>
            </w:r>
          </w:p>
          <w:p w14:paraId="443E3A2A" w14:textId="77777777" w:rsidR="00664CE5" w:rsidRDefault="00664CE5" w:rsidP="00664CE5">
            <w:pPr>
              <w:pStyle w:val="Prrafodelista"/>
              <w:numPr>
                <w:ilvl w:val="0"/>
                <w:numId w:val="1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lang w:val="es-ES"/>
              </w:rPr>
              <w:t>El DIRECTIVO da clic en generar Reporte</w:t>
            </w:r>
          </w:p>
          <w:p w14:paraId="224A3035" w14:textId="77777777" w:rsidR="00664CE5" w:rsidRDefault="00664CE5" w:rsidP="00664CE5">
            <w:pPr>
              <w:pStyle w:val="Prrafodelista"/>
              <w:numPr>
                <w:ilvl w:val="0"/>
                <w:numId w:val="1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lang w:val="es-ES"/>
              </w:rPr>
              <w:t>Sistema muestra Reporte</w:t>
            </w:r>
          </w:p>
          <w:p w14:paraId="132817A8" w14:textId="77777777" w:rsidR="00664CE5" w:rsidRDefault="00664CE5" w:rsidP="00664CE5">
            <w:pPr>
              <w:pStyle w:val="Prrafodelista"/>
              <w:numPr>
                <w:ilvl w:val="0"/>
                <w:numId w:val="1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regresa a la pantalla principal</w:t>
            </w:r>
          </w:p>
        </w:tc>
      </w:tr>
      <w:tr w:rsidR="00664CE5" w14:paraId="0A82EDC0" w14:textId="77777777" w:rsidTr="00975738">
        <w:trPr>
          <w:trHeight w:val="329"/>
          <w:trPrChange w:id="980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981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62DA046F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Flujos Alternos:</w:t>
            </w:r>
          </w:p>
        </w:tc>
        <w:tc>
          <w:tcPr>
            <w:tcW w:w="6135" w:type="dxa"/>
            <w:tcPrChange w:id="982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60E8F329" w14:textId="7245BA91" w:rsidR="00664CE5" w:rsidRDefault="00664CE5" w:rsidP="006A6078">
            <w:pPr>
              <w:pStyle w:val="Prrafodelista"/>
              <w:spacing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lang w:val="es-ES"/>
              </w:rPr>
              <w:t xml:space="preserve">4.1. Si el libro no coincide con los resultados de la </w:t>
            </w:r>
            <w:del w:id="983" w:author="Mario López García" w:date="2017-10-07T20:00:00Z">
              <w:r w:rsidDel="00295298">
                <w:rPr>
                  <w:rFonts w:cs="Arial"/>
                  <w:lang w:val="es-ES"/>
                </w:rPr>
                <w:delText>base de datos</w:delText>
              </w:r>
            </w:del>
            <w:ins w:id="984" w:author="Mario López García" w:date="2017-10-07T20:00:00Z">
              <w:r w:rsidR="00295298">
                <w:rPr>
                  <w:rFonts w:cs="Arial"/>
                  <w:lang w:val="es-ES"/>
                </w:rPr>
                <w:t>BD</w:t>
              </w:r>
            </w:ins>
            <w:r>
              <w:rPr>
                <w:rFonts w:cs="Arial"/>
                <w:lang w:val="es-ES"/>
              </w:rPr>
              <w:t>, USUARIO busca por otro nombre.</w:t>
            </w:r>
          </w:p>
          <w:p w14:paraId="63C547C1" w14:textId="77777777" w:rsidR="00664CE5" w:rsidRDefault="00664CE5" w:rsidP="006A6078">
            <w:pPr>
              <w:pStyle w:val="Prrafodelista"/>
              <w:spacing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lang w:val="es-ES"/>
              </w:rPr>
              <w:t>4.2. O USUARIO da clic en el botón Cancelar</w:t>
            </w:r>
          </w:p>
          <w:p w14:paraId="225EAB7B" w14:textId="77777777" w:rsidR="00664CE5" w:rsidRDefault="00664CE5" w:rsidP="006A6078">
            <w:pPr>
              <w:pStyle w:val="Prrafodelista"/>
              <w:spacing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lang w:val="es-ES"/>
              </w:rPr>
              <w:t>4.3. USUARIO regresa a la pantalla principal.</w:t>
            </w:r>
          </w:p>
          <w:p w14:paraId="24E54488" w14:textId="77777777" w:rsidR="00664CE5" w:rsidRDefault="00664CE5" w:rsidP="006A6078">
            <w:pPr>
              <w:pStyle w:val="Prrafodelista"/>
              <w:spacing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</w:p>
        </w:tc>
      </w:tr>
      <w:tr w:rsidR="00664CE5" w14:paraId="341A7C33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985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986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5BE79825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Excepciones:</w:t>
            </w:r>
          </w:p>
        </w:tc>
        <w:tc>
          <w:tcPr>
            <w:tcW w:w="6135" w:type="dxa"/>
            <w:tcPrChange w:id="987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5EC4A286" w14:textId="4FC2384B" w:rsidR="00664CE5" w:rsidRPr="00260B98" w:rsidDel="000C04C2" w:rsidRDefault="00664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88" w:author="Mario López García" w:date="2017-10-07T20:01:00Z"/>
                <w:rFonts w:cs="Arial"/>
                <w:lang w:val="es-ES"/>
              </w:rPr>
              <w:pPrChange w:id="989" w:author="Mario López García" w:date="2017-10-07T20:02:00Z">
                <w:pPr>
                  <w:pStyle w:val="Prrafodelista"/>
                  <w:numPr>
                    <w:numId w:val="17"/>
                  </w:numPr>
                  <w:spacing w:line="240" w:lineRule="auto"/>
                  <w:ind w:hanging="36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990" w:author="Mario López García" w:date="2017-10-07T19:59:00Z">
              <w:r w:rsidRPr="00260B98" w:rsidDel="00295298">
                <w:rPr>
                  <w:rFonts w:cs="Arial"/>
                  <w:lang w:val="es-ES"/>
                </w:rPr>
                <w:delText>El LIBRO no se encuentra</w:delText>
              </w:r>
            </w:del>
          </w:p>
          <w:p w14:paraId="389BDBC7" w14:textId="5812E3E0" w:rsidR="00664CE5" w:rsidRPr="00F31982" w:rsidDel="000C04C2" w:rsidRDefault="00664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91" w:author="Mario López García" w:date="2017-10-07T20:01:00Z"/>
                <w:lang w:val="es-ES"/>
              </w:rPr>
              <w:pPrChange w:id="992" w:author="Mario López García" w:date="2017-10-07T20:02:00Z">
                <w:pPr>
                  <w:pStyle w:val="Prrafodelista"/>
                  <w:numPr>
                    <w:numId w:val="17"/>
                  </w:numPr>
                  <w:spacing w:line="240" w:lineRule="auto"/>
                  <w:ind w:hanging="36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r w:rsidRPr="00924C85">
              <w:rPr>
                <w:lang w:val="es-ES"/>
              </w:rPr>
              <w:t>La conexión interrumpida</w:t>
            </w:r>
            <w:ins w:id="993" w:author="Mario López García" w:date="2017-10-07T20:00:00Z">
              <w:r w:rsidR="00295298" w:rsidRPr="00924C85">
                <w:rPr>
                  <w:lang w:val="es-ES"/>
                </w:rPr>
                <w:t xml:space="preserve"> en la</w:t>
              </w:r>
            </w:ins>
            <w:del w:id="994" w:author="Mario López García" w:date="2017-10-07T20:00:00Z">
              <w:r w:rsidRPr="00F31982" w:rsidDel="00295298">
                <w:rPr>
                  <w:lang w:val="es-ES"/>
                </w:rPr>
                <w:delText xml:space="preserve"> a la</w:delText>
              </w:r>
            </w:del>
            <w:r w:rsidRPr="00F31982">
              <w:rPr>
                <w:lang w:val="es-ES"/>
              </w:rPr>
              <w:t xml:space="preserve"> </w:t>
            </w:r>
            <w:del w:id="995" w:author="Mario López García" w:date="2017-10-07T20:00:00Z">
              <w:r w:rsidRPr="00F31982" w:rsidDel="00295298">
                <w:rPr>
                  <w:lang w:val="es-ES"/>
                </w:rPr>
                <w:delText>base de datos</w:delText>
              </w:r>
            </w:del>
            <w:ins w:id="996" w:author="Mario López García" w:date="2017-10-07T20:00:00Z">
              <w:r w:rsidR="00295298" w:rsidRPr="00F31982">
                <w:rPr>
                  <w:lang w:val="es-ES"/>
                </w:rPr>
                <w:t>BD</w:t>
              </w:r>
            </w:ins>
          </w:p>
          <w:p w14:paraId="4E4B26C0" w14:textId="77777777" w:rsidR="00664CE5" w:rsidRDefault="00664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pPrChange w:id="997" w:author="Mario López García" w:date="2017-10-07T20:02:00Z">
                <w:pPr>
                  <w:pStyle w:val="Prrafodelista"/>
                  <w:numPr>
                    <w:numId w:val="17"/>
                  </w:numPr>
                  <w:spacing w:line="240" w:lineRule="auto"/>
                  <w:ind w:hanging="36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998" w:author="Mario López García" w:date="2017-10-07T20:01:00Z">
              <w:r w:rsidRPr="00F31982" w:rsidDel="000C04C2">
                <w:rPr>
                  <w:lang w:val="es-ES"/>
                </w:rPr>
                <w:delText>La búsqueda incorrecta en diferente tipo de MATERIAL BIBLIOGRÁFICO</w:delText>
              </w:r>
            </w:del>
          </w:p>
        </w:tc>
      </w:tr>
      <w:tr w:rsidR="00664CE5" w14:paraId="6AE56F16" w14:textId="77777777" w:rsidTr="00975738">
        <w:trPr>
          <w:trHeight w:val="329"/>
          <w:trPrChange w:id="999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000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71B924E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Pos condiciones:</w:t>
            </w:r>
          </w:p>
        </w:tc>
        <w:tc>
          <w:tcPr>
            <w:tcW w:w="6135" w:type="dxa"/>
            <w:tcPrChange w:id="1001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7C8BC1C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genera un reporte de solamente LIBROS consultados</w:t>
            </w:r>
          </w:p>
        </w:tc>
      </w:tr>
      <w:tr w:rsidR="00664CE5" w14:paraId="2DFD13F3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002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003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EE39500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Entradas:</w:t>
            </w:r>
          </w:p>
        </w:tc>
        <w:tc>
          <w:tcPr>
            <w:tcW w:w="6135" w:type="dxa"/>
            <w:tcPrChange w:id="1004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BD8247F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La consulta del libro</w:t>
            </w:r>
          </w:p>
        </w:tc>
      </w:tr>
      <w:tr w:rsidR="00664CE5" w14:paraId="66DB147A" w14:textId="77777777" w:rsidTr="00975738">
        <w:trPr>
          <w:trHeight w:val="329"/>
          <w:trPrChange w:id="1005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006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60F315D6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 xml:space="preserve">Salidas: </w:t>
            </w:r>
          </w:p>
        </w:tc>
        <w:tc>
          <w:tcPr>
            <w:tcW w:w="6135" w:type="dxa"/>
            <w:tcPrChange w:id="1007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6899944C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reporte generado de la consulta de un libro</w:t>
            </w:r>
          </w:p>
        </w:tc>
      </w:tr>
      <w:tr w:rsidR="00664CE5" w14:paraId="7A2E522D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008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009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DAD8999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 xml:space="preserve">Incluye: </w:t>
            </w:r>
          </w:p>
          <w:p w14:paraId="0584A766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(relación Include)</w:t>
            </w:r>
          </w:p>
        </w:tc>
        <w:tc>
          <w:tcPr>
            <w:tcW w:w="6135" w:type="dxa"/>
            <w:tcPrChange w:id="1010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4D16AE6C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No </w:t>
            </w:r>
          </w:p>
        </w:tc>
      </w:tr>
      <w:tr w:rsidR="00664CE5" w14:paraId="439142F1" w14:textId="77777777" w:rsidTr="00975738">
        <w:trPr>
          <w:trHeight w:val="329"/>
          <w:trPrChange w:id="1011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012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5E138C98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Extiende:</w:t>
            </w:r>
          </w:p>
          <w:p w14:paraId="2F0593FD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(relación Extend)</w:t>
            </w:r>
          </w:p>
        </w:tc>
        <w:tc>
          <w:tcPr>
            <w:tcW w:w="6135" w:type="dxa"/>
            <w:tcPrChange w:id="1013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040B128D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No </w:t>
            </w:r>
          </w:p>
          <w:p w14:paraId="37D36332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</w:p>
        </w:tc>
      </w:tr>
      <w:tr w:rsidR="00664CE5" w14:paraId="44911DF9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014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015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6C1DFDC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Prioridad:</w:t>
            </w:r>
          </w:p>
        </w:tc>
        <w:tc>
          <w:tcPr>
            <w:tcW w:w="6135" w:type="dxa"/>
            <w:tcPrChange w:id="1016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46B5B943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14:paraId="0E37C31C" w14:textId="77777777" w:rsidR="00664CE5" w:rsidRDefault="00664CE5" w:rsidP="00664CE5"/>
    <w:tbl>
      <w:tblPr>
        <w:tblStyle w:val="Tablanormal1"/>
        <w:tblW w:w="5000" w:type="pct"/>
        <w:tblLook w:val="04A0" w:firstRow="1" w:lastRow="0" w:firstColumn="1" w:lastColumn="0" w:noHBand="0" w:noVBand="1"/>
        <w:tblPrChange w:id="1017" w:author="Mario López García" w:date="2017-10-09T22:41:00Z">
          <w:tblPr>
            <w:tblStyle w:val="Tablaconcuadrcula"/>
            <w:tblW w:w="5000" w:type="pct"/>
            <w:tblInd w:w="-113" w:type="dxa"/>
            <w:tblLook w:val="04A0" w:firstRow="1" w:lastRow="0" w:firstColumn="1" w:lastColumn="0" w:noHBand="0" w:noVBand="1"/>
          </w:tblPr>
        </w:tblPrChange>
      </w:tblPr>
      <w:tblGrid>
        <w:gridCol w:w="2768"/>
        <w:gridCol w:w="6286"/>
        <w:tblGridChange w:id="1018">
          <w:tblGrid>
            <w:gridCol w:w="2768"/>
            <w:gridCol w:w="6286"/>
          </w:tblGrid>
        </w:tblGridChange>
      </w:tblGrid>
      <w:tr w:rsidR="00664CE5" w14:paraId="30E136DF" w14:textId="77777777" w:rsidTr="00975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  <w:trPrChange w:id="1019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020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0C44C0FF" w14:textId="77777777" w:rsidR="00664CE5" w:rsidRDefault="00664CE5" w:rsidP="006A6078">
            <w:pPr>
              <w:spacing w:line="240" w:lineRule="auto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softHyphen/>
            </w:r>
            <w:r>
              <w:rPr>
                <w:rFonts w:cs="Arial"/>
                <w:lang w:val="es-ES"/>
              </w:rPr>
              <w:softHyphen/>
              <w:t>ID:</w:t>
            </w:r>
          </w:p>
        </w:tc>
        <w:tc>
          <w:tcPr>
            <w:tcW w:w="6135" w:type="dxa"/>
            <w:tcPrChange w:id="1021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44ACB67A" w14:textId="77777777" w:rsidR="00664CE5" w:rsidRDefault="00664CE5" w:rsidP="006A607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CU 05</w:t>
            </w:r>
          </w:p>
        </w:tc>
      </w:tr>
      <w:tr w:rsidR="00664CE5" w14:paraId="7987AB41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022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023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4B02C69A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Nombre:</w:t>
            </w:r>
          </w:p>
        </w:tc>
        <w:tc>
          <w:tcPr>
            <w:tcW w:w="6135" w:type="dxa"/>
            <w:tcPrChange w:id="1024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4489E7A0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Consultar Material Bibliográfico</w:t>
            </w:r>
          </w:p>
        </w:tc>
      </w:tr>
      <w:tr w:rsidR="00664CE5" w14:paraId="593668F7" w14:textId="77777777" w:rsidTr="00975738">
        <w:trPr>
          <w:trHeight w:val="329"/>
          <w:trPrChange w:id="1025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026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64C1DD6A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Autor(es):</w:t>
            </w:r>
          </w:p>
        </w:tc>
        <w:tc>
          <w:tcPr>
            <w:tcW w:w="6135" w:type="dxa"/>
            <w:tcPrChange w:id="1027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C580EA2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Mario López García</w:t>
            </w:r>
          </w:p>
        </w:tc>
      </w:tr>
      <w:tr w:rsidR="00664CE5" w14:paraId="506CA0E5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028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029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1765BF59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Fecha de creación:</w:t>
            </w:r>
          </w:p>
        </w:tc>
        <w:tc>
          <w:tcPr>
            <w:tcW w:w="6135" w:type="dxa"/>
            <w:tcPrChange w:id="1030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56A7739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septiembre de 2017</w:t>
            </w:r>
          </w:p>
        </w:tc>
      </w:tr>
      <w:tr w:rsidR="00664CE5" w14:paraId="10B35D10" w14:textId="77777777" w:rsidTr="00975738">
        <w:trPr>
          <w:trHeight w:val="329"/>
          <w:trPrChange w:id="1031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032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2654D33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Fecha de actualización:</w:t>
            </w:r>
          </w:p>
        </w:tc>
        <w:tc>
          <w:tcPr>
            <w:tcW w:w="6135" w:type="dxa"/>
            <w:tcPrChange w:id="1033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34F9FD4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septiembre de 2017</w:t>
            </w:r>
          </w:p>
        </w:tc>
      </w:tr>
      <w:tr w:rsidR="00664CE5" w14:paraId="668E2FE6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034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035" w:author="Mario López García" w:date="2017-10-09T22:41:00Z">
              <w:tcPr>
                <w:tcW w:w="2702" w:type="dxa"/>
                <w:tcBorders>
                  <w:top w:val="nil"/>
                </w:tcBorders>
                <w:shd w:val="clear" w:color="auto" w:fill="auto"/>
                <w:tcMar>
                  <w:left w:w="108" w:type="dxa"/>
                </w:tcMar>
              </w:tcPr>
            </w:tcPrChange>
          </w:tcPr>
          <w:p w14:paraId="4C05E882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Versión: </w:t>
            </w:r>
          </w:p>
        </w:tc>
        <w:tc>
          <w:tcPr>
            <w:tcW w:w="6135" w:type="dxa"/>
            <w:tcPrChange w:id="1036" w:author="Mario López García" w:date="2017-10-09T22:41:00Z">
              <w:tcPr>
                <w:tcW w:w="6135" w:type="dxa"/>
                <w:tcBorders>
                  <w:top w:val="nil"/>
                </w:tcBorders>
                <w:shd w:val="clear" w:color="auto" w:fill="auto"/>
                <w:tcMar>
                  <w:left w:w="108" w:type="dxa"/>
                </w:tcMar>
              </w:tcPr>
            </w:tcPrChange>
          </w:tcPr>
          <w:p w14:paraId="19B597D3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</w:tr>
      <w:tr w:rsidR="00664CE5" w14:paraId="22707CE6" w14:textId="77777777" w:rsidTr="00975738">
        <w:trPr>
          <w:trHeight w:val="329"/>
          <w:trPrChange w:id="1037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038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7D077DF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Actor(es):</w:t>
            </w:r>
          </w:p>
        </w:tc>
        <w:tc>
          <w:tcPr>
            <w:tcW w:w="6135" w:type="dxa"/>
            <w:tcPrChange w:id="1039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1393A6BE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DIRECTIVO</w:t>
            </w:r>
          </w:p>
        </w:tc>
      </w:tr>
      <w:tr w:rsidR="00664CE5" w14:paraId="431DA697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040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041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50744E08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Descripción:</w:t>
            </w:r>
          </w:p>
        </w:tc>
        <w:tc>
          <w:tcPr>
            <w:tcW w:w="6135" w:type="dxa"/>
            <w:tcPrChange w:id="1042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18E277E1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lang w:val="es-ES"/>
              </w:rPr>
              <w:t>El actor entra al sistema para consultar MATERIAL BIBLIOGRÁFICO</w:t>
            </w:r>
          </w:p>
        </w:tc>
      </w:tr>
      <w:tr w:rsidR="00664CE5" w14:paraId="04ED5773" w14:textId="77777777" w:rsidTr="00975738">
        <w:trPr>
          <w:trHeight w:val="329"/>
          <w:trPrChange w:id="1043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044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638CBD01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Precondiciones:</w:t>
            </w:r>
          </w:p>
        </w:tc>
        <w:tc>
          <w:tcPr>
            <w:tcW w:w="6135" w:type="dxa"/>
            <w:tcPrChange w:id="1045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293BBA83" w14:textId="77777777" w:rsidR="00664CE5" w:rsidDel="000C04C2" w:rsidRDefault="00664CE5" w:rsidP="00664CE5">
            <w:pPr>
              <w:pStyle w:val="Prrafodelista"/>
              <w:numPr>
                <w:ilvl w:val="0"/>
                <w:numId w:val="18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46" w:author="Mario López García" w:date="2017-10-07T20:03:00Z"/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Que el actor en este caso el DIRECTIVO este registrado en el sistema</w:t>
            </w:r>
          </w:p>
          <w:p w14:paraId="736F03AF" w14:textId="16177952" w:rsidR="00664CE5" w:rsidRDefault="00664CE5" w:rsidP="00260B98">
            <w:pPr>
              <w:pStyle w:val="Prrafodelista"/>
              <w:numPr>
                <w:ilvl w:val="0"/>
                <w:numId w:val="18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del w:id="1047" w:author="Mario López García" w:date="2017-10-07T20:03:00Z">
              <w:r w:rsidRPr="00260B98" w:rsidDel="000C04C2">
                <w:rPr>
                  <w:rFonts w:cs="Arial"/>
                  <w:lang w:val="es-ES"/>
                </w:rPr>
                <w:delText>Poner palabras clave para la consulta del MATERIAL BIBLIOGRÁFICO</w:delText>
              </w:r>
            </w:del>
          </w:p>
        </w:tc>
      </w:tr>
      <w:tr w:rsidR="00664CE5" w14:paraId="42922206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048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049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20408875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Flujo Normal:</w:t>
            </w:r>
          </w:p>
        </w:tc>
        <w:tc>
          <w:tcPr>
            <w:tcW w:w="6135" w:type="dxa"/>
            <w:tcPrChange w:id="1050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66BFB463" w14:textId="77777777" w:rsidR="00664CE5" w:rsidRDefault="00664CE5" w:rsidP="00664CE5">
            <w:pPr>
              <w:pStyle w:val="Prrafodelista"/>
              <w:numPr>
                <w:ilvl w:val="0"/>
                <w:numId w:val="1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lang w:val="es-ES"/>
              </w:rPr>
              <w:t>El DIRECTIVO va a la sección de Consultas</w:t>
            </w:r>
          </w:p>
          <w:p w14:paraId="63782988" w14:textId="77777777" w:rsidR="00664CE5" w:rsidRDefault="00664CE5" w:rsidP="00664CE5">
            <w:pPr>
              <w:pStyle w:val="Prrafodelista"/>
              <w:numPr>
                <w:ilvl w:val="0"/>
                <w:numId w:val="1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lang w:val="es-ES"/>
              </w:rPr>
              <w:t>El DIRECTIVO selecciona la opción de MATERIAL BIBLIOGRÁFICO</w:t>
            </w:r>
          </w:p>
          <w:p w14:paraId="13DE3202" w14:textId="77777777" w:rsidR="00664CE5" w:rsidRDefault="00664CE5" w:rsidP="00664CE5">
            <w:pPr>
              <w:pStyle w:val="Prrafodelista"/>
              <w:numPr>
                <w:ilvl w:val="0"/>
                <w:numId w:val="1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lang w:val="es-ES"/>
              </w:rPr>
              <w:t>El DIRECTIVO escoge la opción de MATERIAL BIBLIOGRÁFICO</w:t>
            </w:r>
          </w:p>
          <w:p w14:paraId="4E3123E8" w14:textId="77777777" w:rsidR="00664CE5" w:rsidRDefault="00664CE5" w:rsidP="00664CE5">
            <w:pPr>
              <w:pStyle w:val="Prrafodelista"/>
              <w:numPr>
                <w:ilvl w:val="0"/>
                <w:numId w:val="1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lang w:val="es-ES"/>
              </w:rPr>
              <w:t>El DIRECTIVO escribe nombre de MATERIAL BIBLIOGRÁFICO</w:t>
            </w:r>
          </w:p>
          <w:p w14:paraId="4E3B696D" w14:textId="1623AC9B" w:rsidR="00664CE5" w:rsidRDefault="00664CE5" w:rsidP="00664CE5">
            <w:pPr>
              <w:pStyle w:val="Prrafodelista"/>
              <w:numPr>
                <w:ilvl w:val="0"/>
                <w:numId w:val="1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lang w:val="es-ES"/>
              </w:rPr>
              <w:t xml:space="preserve">Sistema compara nombre con otros nombres en la </w:t>
            </w:r>
            <w:del w:id="1051" w:author="Mario López García" w:date="2017-10-07T20:00:00Z">
              <w:r w:rsidDel="00295298">
                <w:rPr>
                  <w:rFonts w:cs="Arial"/>
                  <w:lang w:val="es-ES"/>
                </w:rPr>
                <w:delText>base de datos</w:delText>
              </w:r>
            </w:del>
            <w:ins w:id="1052" w:author="Mario López García" w:date="2017-10-07T20:00:00Z">
              <w:r w:rsidR="00295298">
                <w:rPr>
                  <w:rFonts w:cs="Arial"/>
                  <w:lang w:val="es-ES"/>
                </w:rPr>
                <w:t>BD</w:t>
              </w:r>
            </w:ins>
            <w:r>
              <w:rPr>
                <w:rFonts w:cs="Arial"/>
                <w:lang w:val="es-ES"/>
              </w:rPr>
              <w:t>.</w:t>
            </w:r>
          </w:p>
          <w:p w14:paraId="584854E3" w14:textId="77777777" w:rsidR="00664CE5" w:rsidRDefault="00664CE5" w:rsidP="00664CE5">
            <w:pPr>
              <w:pStyle w:val="Prrafodelista"/>
              <w:numPr>
                <w:ilvl w:val="0"/>
                <w:numId w:val="1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lang w:val="es-ES"/>
              </w:rPr>
              <w:t>Sistema muestra los resultados posibles de MATERIAL BIBLIOGRÁFICO</w:t>
            </w:r>
          </w:p>
          <w:p w14:paraId="69ED5D95" w14:textId="77777777" w:rsidR="00664CE5" w:rsidRDefault="00664CE5" w:rsidP="00664CE5">
            <w:pPr>
              <w:pStyle w:val="Prrafodelista"/>
              <w:numPr>
                <w:ilvl w:val="0"/>
                <w:numId w:val="1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lang w:val="es-ES"/>
              </w:rPr>
              <w:t>El DIRECTIVO consulta MATERIAL BIBLIOGRÁFICO</w:t>
            </w:r>
          </w:p>
          <w:p w14:paraId="522C0428" w14:textId="77777777" w:rsidR="00664CE5" w:rsidRDefault="00664CE5" w:rsidP="00664CE5">
            <w:pPr>
              <w:pStyle w:val="Prrafodelista"/>
              <w:numPr>
                <w:ilvl w:val="0"/>
                <w:numId w:val="1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lang w:val="es-ES"/>
              </w:rPr>
              <w:t>Sistema muestra información de MATERIAL BIBLIOGRÁFICO</w:t>
            </w:r>
          </w:p>
          <w:p w14:paraId="7DA84300" w14:textId="77777777" w:rsidR="00664CE5" w:rsidRDefault="00664CE5" w:rsidP="00664CE5">
            <w:pPr>
              <w:pStyle w:val="Prrafodelista"/>
              <w:numPr>
                <w:ilvl w:val="0"/>
                <w:numId w:val="1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lang w:val="es-ES"/>
              </w:rPr>
              <w:t>USUARIO da clic en “Generar Reporte”</w:t>
            </w:r>
          </w:p>
          <w:p w14:paraId="3B1F5A5A" w14:textId="77777777" w:rsidR="00664CE5" w:rsidRDefault="00664CE5" w:rsidP="00664CE5">
            <w:pPr>
              <w:pStyle w:val="Prrafodelista"/>
              <w:numPr>
                <w:ilvl w:val="0"/>
                <w:numId w:val="1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lang w:val="es-ES"/>
              </w:rPr>
              <w:t>USUARIO genera Reporte</w:t>
            </w:r>
          </w:p>
          <w:p w14:paraId="3CD9F235" w14:textId="77777777" w:rsidR="00664CE5" w:rsidRDefault="00664CE5" w:rsidP="00664CE5">
            <w:pPr>
              <w:pStyle w:val="Prrafodelista"/>
              <w:numPr>
                <w:ilvl w:val="0"/>
                <w:numId w:val="1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lang w:val="es-ES"/>
              </w:rPr>
              <w:t xml:space="preserve"> Sistema muestra Reporte</w:t>
            </w:r>
          </w:p>
          <w:p w14:paraId="102DA7FC" w14:textId="77777777" w:rsidR="00664CE5" w:rsidRDefault="00664CE5" w:rsidP="00664CE5">
            <w:pPr>
              <w:pStyle w:val="Prrafodelista"/>
              <w:numPr>
                <w:ilvl w:val="0"/>
                <w:numId w:val="1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regresa a la pantalla principal</w:t>
            </w:r>
          </w:p>
        </w:tc>
      </w:tr>
      <w:tr w:rsidR="00664CE5" w14:paraId="6B59F978" w14:textId="77777777" w:rsidTr="00975738">
        <w:trPr>
          <w:trHeight w:val="329"/>
          <w:trPrChange w:id="1053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054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B3011D9" w14:textId="77777777" w:rsidR="00664CE5" w:rsidRDefault="00664CE5" w:rsidP="006A6078">
            <w:pPr>
              <w:spacing w:line="240" w:lineRule="auto"/>
            </w:pPr>
            <w:r>
              <w:rPr>
                <w:rFonts w:cs="Arial"/>
                <w:lang w:val="es-ES"/>
              </w:rPr>
              <w:t>Flujos Alternos:</w:t>
            </w:r>
          </w:p>
        </w:tc>
        <w:tc>
          <w:tcPr>
            <w:tcW w:w="6135" w:type="dxa"/>
            <w:tcPrChange w:id="1055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E29B195" w14:textId="77777777" w:rsidR="00664CE5" w:rsidRDefault="00664CE5" w:rsidP="006A6078">
            <w:pPr>
              <w:pStyle w:val="Prrafodelista"/>
              <w:spacing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6.1. Sistema no encuentra los resultados</w:t>
            </w:r>
          </w:p>
          <w:p w14:paraId="208E95CB" w14:textId="77777777" w:rsidR="00664CE5" w:rsidRDefault="00664CE5" w:rsidP="006A6078">
            <w:pPr>
              <w:pStyle w:val="Prrafodelista"/>
              <w:spacing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6.2. USUARIO escribe otro nombre De MATERIAL BIBLIOGRÁFICO</w:t>
            </w:r>
          </w:p>
          <w:p w14:paraId="19155F8B" w14:textId="30B33F73" w:rsidR="00664CE5" w:rsidRDefault="00664CE5" w:rsidP="006A6078">
            <w:pPr>
              <w:pStyle w:val="Prrafodelista"/>
              <w:spacing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del w:id="1056" w:author="Mario López García" w:date="2017-10-07T20:34:00Z">
              <w:r w:rsidDel="004373EE">
                <w:rPr>
                  <w:rFonts w:cs="Arial"/>
                  <w:lang w:val="es-ES"/>
                </w:rPr>
                <w:delText xml:space="preserve">6.3 </w:delText>
              </w:r>
            </w:del>
            <w:ins w:id="1057" w:author="Mario López García" w:date="2017-10-07T20:34:00Z">
              <w:r w:rsidR="004373EE">
                <w:rPr>
                  <w:rFonts w:cs="Arial"/>
                  <w:lang w:val="es-ES"/>
                </w:rPr>
                <w:t xml:space="preserve">6.3 El </w:t>
              </w:r>
            </w:ins>
            <w:r>
              <w:rPr>
                <w:rFonts w:cs="Arial"/>
                <w:lang w:val="es-ES"/>
              </w:rPr>
              <w:t>USUARIO regresa a la pantalla principal</w:t>
            </w:r>
          </w:p>
          <w:p w14:paraId="63FF2652" w14:textId="6F46DD2D" w:rsidR="00664CE5" w:rsidRDefault="00664CE5" w:rsidP="006A6078">
            <w:pPr>
              <w:pStyle w:val="Prrafodelista"/>
              <w:spacing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8.1. </w:t>
            </w:r>
            <w:ins w:id="1058" w:author="Mario López García" w:date="2017-10-07T20:34:00Z">
              <w:r w:rsidR="004373EE">
                <w:rPr>
                  <w:rFonts w:cs="Arial"/>
                  <w:lang w:val="es-ES"/>
                </w:rPr>
                <w:t xml:space="preserve">El </w:t>
              </w:r>
            </w:ins>
            <w:del w:id="1059" w:author="Mario López García" w:date="2017-10-07T20:05:00Z">
              <w:r w:rsidDel="000C04C2">
                <w:rPr>
                  <w:rFonts w:cs="Arial"/>
                  <w:lang w:val="es-ES"/>
                </w:rPr>
                <w:delText>USUARIO  da</w:delText>
              </w:r>
            </w:del>
            <w:ins w:id="1060" w:author="Mario López García" w:date="2017-10-07T20:05:00Z">
              <w:r w:rsidR="000C04C2">
                <w:rPr>
                  <w:rFonts w:cs="Arial"/>
                  <w:lang w:val="es-ES"/>
                </w:rPr>
                <w:t>USUARIO da</w:t>
              </w:r>
            </w:ins>
            <w:r>
              <w:rPr>
                <w:rFonts w:cs="Arial"/>
                <w:lang w:val="es-ES"/>
              </w:rPr>
              <w:t xml:space="preserve"> clic en el botón “Cancelar”</w:t>
            </w:r>
          </w:p>
          <w:p w14:paraId="4E6DF4ED" w14:textId="5099B259" w:rsidR="00664CE5" w:rsidRDefault="00664CE5" w:rsidP="006A6078">
            <w:pPr>
              <w:pStyle w:val="Prrafodelista"/>
              <w:spacing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8.2. </w:t>
            </w:r>
            <w:ins w:id="1061" w:author="Mario López García" w:date="2017-10-07T20:34:00Z">
              <w:r w:rsidR="004373EE">
                <w:rPr>
                  <w:rFonts w:cs="Arial"/>
                  <w:lang w:val="es-ES"/>
                </w:rPr>
                <w:t xml:space="preserve">El </w:t>
              </w:r>
            </w:ins>
            <w:r>
              <w:rPr>
                <w:rFonts w:cs="Arial"/>
                <w:lang w:val="es-ES"/>
              </w:rPr>
              <w:t>USUARIO regresa a la pantalla principal</w:t>
            </w:r>
          </w:p>
        </w:tc>
      </w:tr>
      <w:tr w:rsidR="00664CE5" w14:paraId="16AB31DC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062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063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5C45478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Excepciones:</w:t>
            </w:r>
          </w:p>
        </w:tc>
        <w:tc>
          <w:tcPr>
            <w:tcW w:w="6135" w:type="dxa"/>
            <w:tcPrChange w:id="1064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07E984BF" w14:textId="31A3DA1F" w:rsidR="00664CE5" w:rsidRPr="00260B98" w:rsidDel="000C04C2" w:rsidRDefault="00664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65" w:author="Mario López García" w:date="2017-10-07T20:04:00Z"/>
                <w:rFonts w:cs="Arial"/>
                <w:lang w:val="es-ES"/>
              </w:rPr>
              <w:pPrChange w:id="1066" w:author="Mario López García" w:date="2017-10-07T20:05:00Z">
                <w:pPr>
                  <w:pStyle w:val="Prrafodelista"/>
                  <w:numPr>
                    <w:numId w:val="20"/>
                  </w:numPr>
                  <w:spacing w:line="240" w:lineRule="auto"/>
                  <w:ind w:hanging="36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067" w:author="Mario López García" w:date="2017-10-07T20:04:00Z">
              <w:r w:rsidRPr="00260B98" w:rsidDel="000C04C2">
                <w:rPr>
                  <w:rFonts w:cs="Arial"/>
                  <w:lang w:val="es-ES"/>
                </w:rPr>
                <w:delText>El LIBRO no se encuentra</w:delText>
              </w:r>
            </w:del>
          </w:p>
          <w:p w14:paraId="24963E53" w14:textId="66D49B9E" w:rsidR="00664CE5" w:rsidRPr="00924C85" w:rsidRDefault="00664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  <w:pPrChange w:id="1068" w:author="Mario López García" w:date="2017-10-07T20:05:00Z">
                <w:pPr>
                  <w:pStyle w:val="Prrafodelista"/>
                  <w:numPr>
                    <w:numId w:val="20"/>
                  </w:numPr>
                  <w:spacing w:line="240" w:lineRule="auto"/>
                  <w:ind w:hanging="36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r w:rsidRPr="00260B98">
              <w:rPr>
                <w:lang w:val="es-ES"/>
              </w:rPr>
              <w:t xml:space="preserve">La conexión interrumpida </w:t>
            </w:r>
            <w:ins w:id="1069" w:author="Mario López García" w:date="2017-10-07T20:04:00Z">
              <w:r w:rsidR="000C04C2" w:rsidRPr="00260B98">
                <w:rPr>
                  <w:lang w:val="es-ES"/>
                </w:rPr>
                <w:t>en</w:t>
              </w:r>
            </w:ins>
            <w:del w:id="1070" w:author="Mario López García" w:date="2017-10-07T20:04:00Z">
              <w:r w:rsidRPr="00260B98" w:rsidDel="000C04C2">
                <w:rPr>
                  <w:lang w:val="es-ES"/>
                </w:rPr>
                <w:delText>a</w:delText>
              </w:r>
            </w:del>
            <w:r w:rsidRPr="00260B98">
              <w:rPr>
                <w:lang w:val="es-ES"/>
              </w:rPr>
              <w:t xml:space="preserve"> la </w:t>
            </w:r>
            <w:del w:id="1071" w:author="Mario López García" w:date="2017-10-07T20:00:00Z">
              <w:r w:rsidRPr="00260B98" w:rsidDel="00295298">
                <w:rPr>
                  <w:lang w:val="es-ES"/>
                </w:rPr>
                <w:delText>base de datos</w:delText>
              </w:r>
            </w:del>
            <w:ins w:id="1072" w:author="Mario López García" w:date="2017-10-07T20:00:00Z">
              <w:r w:rsidR="00295298" w:rsidRPr="00260B98">
                <w:rPr>
                  <w:lang w:val="es-ES"/>
                </w:rPr>
                <w:t>BD</w:t>
              </w:r>
            </w:ins>
          </w:p>
          <w:p w14:paraId="32E1ACB4" w14:textId="77777777" w:rsidR="00664CE5" w:rsidRDefault="00664CE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pPrChange w:id="1073" w:author="Mario López García" w:date="2017-10-07T20:05:00Z">
                <w:pPr>
                  <w:pStyle w:val="Prrafodelista"/>
                  <w:numPr>
                    <w:numId w:val="20"/>
                  </w:numPr>
                  <w:spacing w:line="240" w:lineRule="auto"/>
                  <w:ind w:hanging="36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r w:rsidRPr="00F31982">
              <w:rPr>
                <w:rFonts w:cs="Arial"/>
                <w:lang w:val="es-ES"/>
              </w:rPr>
              <w:t>La búsqueda incorrecta en diferente tipo de MATERIAL BIBLIOGRÁFICO</w:t>
            </w:r>
          </w:p>
        </w:tc>
      </w:tr>
      <w:tr w:rsidR="00664CE5" w14:paraId="22321045" w14:textId="77777777" w:rsidTr="00975738">
        <w:trPr>
          <w:trHeight w:val="329"/>
          <w:trPrChange w:id="1074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075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40A48ECD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Pos condiciones:</w:t>
            </w:r>
          </w:p>
        </w:tc>
        <w:tc>
          <w:tcPr>
            <w:tcW w:w="6135" w:type="dxa"/>
            <w:tcPrChange w:id="1076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04072C10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genera un reporte de solamente LIBROS consultados</w:t>
            </w:r>
          </w:p>
        </w:tc>
      </w:tr>
      <w:tr w:rsidR="00664CE5" w14:paraId="48CE789C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077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078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5A6F237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Entradas:</w:t>
            </w:r>
          </w:p>
        </w:tc>
        <w:tc>
          <w:tcPr>
            <w:tcW w:w="6135" w:type="dxa"/>
            <w:tcPrChange w:id="1079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20A72F4E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La consulta de MATERIAL BIBLIOGRÁFICO en especial</w:t>
            </w:r>
          </w:p>
        </w:tc>
      </w:tr>
      <w:tr w:rsidR="00664CE5" w14:paraId="0B9F9288" w14:textId="77777777" w:rsidTr="00975738">
        <w:trPr>
          <w:trHeight w:val="329"/>
          <w:trPrChange w:id="1080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081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3F5D822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 xml:space="preserve">Salidas: </w:t>
            </w:r>
          </w:p>
        </w:tc>
        <w:tc>
          <w:tcPr>
            <w:tcW w:w="6135" w:type="dxa"/>
            <w:tcPrChange w:id="1082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971538F" w14:textId="0B525891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ins w:id="1083" w:author="Mario López García" w:date="2017-10-07T20:05:00Z">
              <w:r w:rsidR="000C04C2">
                <w:rPr>
                  <w:rFonts w:cs="Arial"/>
                  <w:lang w:val="es-ES"/>
                </w:rPr>
                <w:t xml:space="preserve">Sistema muestra </w:t>
              </w:r>
            </w:ins>
            <w:r>
              <w:rPr>
                <w:rFonts w:cs="Arial"/>
                <w:lang w:val="es-ES"/>
              </w:rPr>
              <w:t xml:space="preserve">reporte generado de la consulta de un Material bibliográfico </w:t>
            </w:r>
          </w:p>
        </w:tc>
      </w:tr>
      <w:tr w:rsidR="00664CE5" w14:paraId="4B02529F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084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085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03C52F5F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 xml:space="preserve">Incluye: </w:t>
            </w:r>
          </w:p>
          <w:p w14:paraId="3EB6F952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(relación Include)</w:t>
            </w:r>
          </w:p>
        </w:tc>
        <w:tc>
          <w:tcPr>
            <w:tcW w:w="6135" w:type="dxa"/>
            <w:tcPrChange w:id="1086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0C87A645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No </w:t>
            </w:r>
          </w:p>
        </w:tc>
      </w:tr>
      <w:tr w:rsidR="00664CE5" w14:paraId="29795C15" w14:textId="77777777" w:rsidTr="00975738">
        <w:trPr>
          <w:trHeight w:val="329"/>
          <w:trPrChange w:id="1087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088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3288863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Extiende:</w:t>
            </w:r>
          </w:p>
          <w:p w14:paraId="350503A6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(relación Extend)</w:t>
            </w:r>
          </w:p>
        </w:tc>
        <w:tc>
          <w:tcPr>
            <w:tcW w:w="6135" w:type="dxa"/>
            <w:tcPrChange w:id="1089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1C69CE4D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No </w:t>
            </w:r>
          </w:p>
          <w:p w14:paraId="221C0F08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</w:p>
        </w:tc>
      </w:tr>
      <w:tr w:rsidR="00664CE5" w14:paraId="2DE1D1D1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090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091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2FCE519E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Prioridad:</w:t>
            </w:r>
          </w:p>
        </w:tc>
        <w:tc>
          <w:tcPr>
            <w:tcW w:w="6135" w:type="dxa"/>
            <w:tcPrChange w:id="1092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191DF8E3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14:paraId="4B3AFEFD" w14:textId="77777777" w:rsidR="00664CE5" w:rsidRDefault="00664CE5" w:rsidP="00664CE5"/>
    <w:tbl>
      <w:tblPr>
        <w:tblStyle w:val="Tablanormal1"/>
        <w:tblW w:w="5000" w:type="pct"/>
        <w:tblLook w:val="04A0" w:firstRow="1" w:lastRow="0" w:firstColumn="1" w:lastColumn="0" w:noHBand="0" w:noVBand="1"/>
        <w:tblPrChange w:id="1093" w:author="Mario López García" w:date="2017-10-09T22:41:00Z">
          <w:tblPr>
            <w:tblStyle w:val="Tablaconcuadrcula"/>
            <w:tblW w:w="5000" w:type="pct"/>
            <w:tblInd w:w="-113" w:type="dxa"/>
            <w:tblLook w:val="04A0" w:firstRow="1" w:lastRow="0" w:firstColumn="1" w:lastColumn="0" w:noHBand="0" w:noVBand="1"/>
          </w:tblPr>
        </w:tblPrChange>
      </w:tblPr>
      <w:tblGrid>
        <w:gridCol w:w="2768"/>
        <w:gridCol w:w="6286"/>
        <w:tblGridChange w:id="1094">
          <w:tblGrid>
            <w:gridCol w:w="2768"/>
            <w:gridCol w:w="6286"/>
          </w:tblGrid>
        </w:tblGridChange>
      </w:tblGrid>
      <w:tr w:rsidR="00664CE5" w14:paraId="24AE11AE" w14:textId="77777777" w:rsidTr="00975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  <w:trPrChange w:id="1095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096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155155D" w14:textId="77777777" w:rsidR="00664CE5" w:rsidRDefault="00664CE5" w:rsidP="006A6078">
            <w:pPr>
              <w:spacing w:line="240" w:lineRule="auto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softHyphen/>
            </w:r>
            <w:r>
              <w:rPr>
                <w:rFonts w:cs="Arial"/>
                <w:lang w:val="es-ES"/>
              </w:rPr>
              <w:softHyphen/>
              <w:t>ID:</w:t>
            </w:r>
          </w:p>
        </w:tc>
        <w:tc>
          <w:tcPr>
            <w:tcW w:w="6135" w:type="dxa"/>
            <w:tcPrChange w:id="1097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28216861" w14:textId="6795FA56" w:rsidR="00664CE5" w:rsidRDefault="00664CE5" w:rsidP="006A607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C</w:t>
            </w:r>
            <w:ins w:id="1098" w:author="Mario López García" w:date="2017-10-07T20:35:00Z">
              <w:r w:rsidR="004373EE">
                <w:rPr>
                  <w:rFonts w:cs="Arial"/>
                  <w:lang w:val="es-ES"/>
                </w:rPr>
                <w:t>U</w:t>
              </w:r>
            </w:ins>
            <w:del w:id="1099" w:author="Mario López García" w:date="2017-10-07T20:35:00Z">
              <w:r w:rsidR="00A754AE" w:rsidDel="004373EE">
                <w:rPr>
                  <w:rFonts w:cs="Arial"/>
                  <w:lang w:val="es-ES"/>
                </w:rPr>
                <w:delText>as</w:delText>
              </w:r>
              <w:r w:rsidDel="004373EE">
                <w:rPr>
                  <w:rFonts w:cs="Arial"/>
                  <w:lang w:val="es-ES"/>
                </w:rPr>
                <w:delText>U</w:delText>
              </w:r>
              <w:r w:rsidR="00A754AE" w:rsidDel="004373EE">
                <w:rPr>
                  <w:rFonts w:cs="Arial"/>
                  <w:lang w:val="es-ES"/>
                </w:rPr>
                <w:delText>s</w:delText>
              </w:r>
            </w:del>
            <w:r w:rsidR="00A754AE">
              <w:rPr>
                <w:rFonts w:cs="Arial"/>
                <w:lang w:val="es-ES"/>
              </w:rPr>
              <w:t xml:space="preserve"> 15</w:t>
            </w:r>
          </w:p>
        </w:tc>
      </w:tr>
      <w:tr w:rsidR="00664CE5" w14:paraId="32A97E41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100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101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44E8FBC7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Nombre:</w:t>
            </w:r>
          </w:p>
        </w:tc>
        <w:tc>
          <w:tcPr>
            <w:tcW w:w="6135" w:type="dxa"/>
            <w:tcPrChange w:id="1102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90FEAA5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Consultar Material Pedido en Sala</w:t>
            </w:r>
          </w:p>
        </w:tc>
      </w:tr>
      <w:tr w:rsidR="00664CE5" w14:paraId="18BF08D7" w14:textId="77777777" w:rsidTr="00975738">
        <w:trPr>
          <w:trHeight w:val="329"/>
          <w:trPrChange w:id="1103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104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2B5D53F0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Autor(es):</w:t>
            </w:r>
          </w:p>
        </w:tc>
        <w:tc>
          <w:tcPr>
            <w:tcW w:w="6135" w:type="dxa"/>
            <w:tcPrChange w:id="1105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669ED3D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Mario López García</w:t>
            </w:r>
          </w:p>
        </w:tc>
      </w:tr>
      <w:tr w:rsidR="00664CE5" w14:paraId="21897848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106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107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3C2E51D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Fecha de creación:</w:t>
            </w:r>
          </w:p>
        </w:tc>
        <w:tc>
          <w:tcPr>
            <w:tcW w:w="6135" w:type="dxa"/>
            <w:tcPrChange w:id="1108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16DC6E8B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septiembre de 2017</w:t>
            </w:r>
          </w:p>
        </w:tc>
      </w:tr>
      <w:tr w:rsidR="00664CE5" w14:paraId="6DDA6A0D" w14:textId="77777777" w:rsidTr="00975738">
        <w:trPr>
          <w:trHeight w:val="329"/>
          <w:trPrChange w:id="1109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110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1D814F5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Fecha de actualización:</w:t>
            </w:r>
          </w:p>
        </w:tc>
        <w:tc>
          <w:tcPr>
            <w:tcW w:w="6135" w:type="dxa"/>
            <w:tcPrChange w:id="1111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49A8DAB0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septiembre de 2017</w:t>
            </w:r>
          </w:p>
        </w:tc>
      </w:tr>
      <w:tr w:rsidR="00664CE5" w14:paraId="7CD179C4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112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113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6F2365F0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Actor(es):</w:t>
            </w:r>
          </w:p>
        </w:tc>
        <w:tc>
          <w:tcPr>
            <w:tcW w:w="6135" w:type="dxa"/>
            <w:tcPrChange w:id="1114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C0A93B6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USUARIO (DIRECTIVO, TÉCNICO)</w:t>
            </w:r>
          </w:p>
        </w:tc>
      </w:tr>
      <w:tr w:rsidR="00664CE5" w14:paraId="6B31E270" w14:textId="77777777" w:rsidTr="00975738">
        <w:trPr>
          <w:trHeight w:val="329"/>
          <w:trPrChange w:id="1115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116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0B394D71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Descripción:</w:t>
            </w:r>
          </w:p>
        </w:tc>
        <w:tc>
          <w:tcPr>
            <w:tcW w:w="6135" w:type="dxa"/>
            <w:tcPrChange w:id="1117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05C97A2" w14:textId="3EB1323B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entra al sistema para verificar que MATERIAL</w:t>
            </w:r>
            <w:ins w:id="1118" w:author="Mario López García" w:date="2017-10-07T20:06:00Z">
              <w:r w:rsidR="000C04C2">
                <w:rPr>
                  <w:rFonts w:cs="Arial"/>
                  <w:lang w:val="es-ES"/>
                </w:rPr>
                <w:t xml:space="preserve"> </w:t>
              </w:r>
            </w:ins>
            <w:del w:id="1119" w:author="Mario López García" w:date="2017-10-07T20:06:00Z">
              <w:r w:rsidDel="000C04C2">
                <w:rPr>
                  <w:rFonts w:cs="Arial"/>
                  <w:lang w:val="es-ES"/>
                </w:rPr>
                <w:delText xml:space="preserve"> </w:delText>
              </w:r>
            </w:del>
            <w:r>
              <w:rPr>
                <w:rFonts w:cs="Arial"/>
                <w:lang w:val="es-ES"/>
              </w:rPr>
              <w:t xml:space="preserve">BIBLIOGRÁFICO </w:t>
            </w:r>
            <w:del w:id="1120" w:author="Mario López García" w:date="2017-10-07T20:07:00Z">
              <w:r w:rsidDel="000C04C2">
                <w:rPr>
                  <w:rFonts w:cs="Arial"/>
                  <w:lang w:val="es-ES"/>
                </w:rPr>
                <w:delText xml:space="preserve">están </w:delText>
              </w:r>
            </w:del>
            <w:r>
              <w:rPr>
                <w:rFonts w:cs="Arial"/>
                <w:lang w:val="es-ES"/>
              </w:rPr>
              <w:t>prestado en ese momento y hacer un reporte que libros son los más consultados.</w:t>
            </w:r>
          </w:p>
        </w:tc>
      </w:tr>
      <w:tr w:rsidR="00664CE5" w14:paraId="5B94C7AF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121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122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3C8D28D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Precondiciones:</w:t>
            </w:r>
          </w:p>
        </w:tc>
        <w:tc>
          <w:tcPr>
            <w:tcW w:w="6135" w:type="dxa"/>
            <w:tcPrChange w:id="1123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A4272C4" w14:textId="77777777" w:rsidR="00664CE5" w:rsidRDefault="00664CE5" w:rsidP="00664CE5">
            <w:pPr>
              <w:pStyle w:val="Prrafodelista"/>
              <w:numPr>
                <w:ilvl w:val="0"/>
                <w:numId w:val="2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debe iniciar sesión para hacer las consultas y los reportes</w:t>
            </w:r>
          </w:p>
          <w:p w14:paraId="6239B9AB" w14:textId="77777777" w:rsidR="00664CE5" w:rsidRDefault="00664CE5" w:rsidP="00664CE5">
            <w:pPr>
              <w:pStyle w:val="Prrafodelista"/>
              <w:numPr>
                <w:ilvl w:val="0"/>
                <w:numId w:val="21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lang w:val="es-ES"/>
              </w:rPr>
              <w:t>El USUARIO debe registrar los préstamos de MATERIAL BIBLIOGRÁFICO</w:t>
            </w:r>
          </w:p>
        </w:tc>
      </w:tr>
      <w:tr w:rsidR="00664CE5" w14:paraId="497D492E" w14:textId="77777777" w:rsidTr="00975738">
        <w:trPr>
          <w:trHeight w:val="329"/>
          <w:trPrChange w:id="1124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125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5BD7A5C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Flujo Normal:</w:t>
            </w:r>
          </w:p>
        </w:tc>
        <w:tc>
          <w:tcPr>
            <w:tcW w:w="6135" w:type="dxa"/>
            <w:tcPrChange w:id="1126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010C09F2" w14:textId="77777777" w:rsidR="00664CE5" w:rsidRDefault="00664CE5" w:rsidP="00664CE5">
            <w:pPr>
              <w:pStyle w:val="Prrafodelista"/>
              <w:numPr>
                <w:ilvl w:val="0"/>
                <w:numId w:val="2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USUARIO entra en la sección de MATERIAL BIBLIOGRÁFICO pedido en la sala </w:t>
            </w:r>
          </w:p>
          <w:p w14:paraId="45E63965" w14:textId="48BC64F1" w:rsidR="00664CE5" w:rsidRDefault="00664CE5" w:rsidP="00664CE5">
            <w:pPr>
              <w:pStyle w:val="Prrafodelista"/>
              <w:numPr>
                <w:ilvl w:val="0"/>
                <w:numId w:val="2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27" w:author="Mario López García" w:date="2017-10-07T20:09:00Z"/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busca MATERIAL BIBLIOGRÁFICO pedido en sala</w:t>
            </w:r>
          </w:p>
          <w:p w14:paraId="7E794697" w14:textId="09800AA0" w:rsidR="000C04C2" w:rsidRDefault="000C04C2" w:rsidP="00664CE5">
            <w:pPr>
              <w:pStyle w:val="Prrafodelista"/>
              <w:numPr>
                <w:ilvl w:val="0"/>
                <w:numId w:val="2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ins w:id="1128" w:author="Mario López García" w:date="2017-10-07T20:09:00Z">
              <w:r>
                <w:rPr>
                  <w:rFonts w:cs="Arial"/>
                  <w:lang w:val="es-ES"/>
                </w:rPr>
                <w:t>El Sistema muestra los resultados pedidos</w:t>
              </w:r>
            </w:ins>
          </w:p>
          <w:p w14:paraId="2C349F2D" w14:textId="77777777" w:rsidR="00664CE5" w:rsidRDefault="00664CE5" w:rsidP="00664CE5">
            <w:pPr>
              <w:pStyle w:val="Prrafodelista"/>
              <w:numPr>
                <w:ilvl w:val="0"/>
                <w:numId w:val="2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revisa que MATERIAL BIBLIOGRÁFICO está en uso mediante los registros de préstamo</w:t>
            </w:r>
          </w:p>
          <w:p w14:paraId="79CB4B39" w14:textId="77777777" w:rsidR="00664CE5" w:rsidRDefault="00664CE5" w:rsidP="00664CE5">
            <w:pPr>
              <w:pStyle w:val="Prrafodelista"/>
              <w:numPr>
                <w:ilvl w:val="0"/>
                <w:numId w:val="2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consulta que MATERIAL BIBLIOGRÁFICO (ya sea por sección o en general) se ha prestado varias veces</w:t>
            </w:r>
          </w:p>
          <w:p w14:paraId="0711CDA9" w14:textId="77777777" w:rsidR="00664CE5" w:rsidRDefault="00664CE5" w:rsidP="00664CE5">
            <w:pPr>
              <w:pStyle w:val="Prrafodelista"/>
              <w:numPr>
                <w:ilvl w:val="0"/>
                <w:numId w:val="2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genera REPORTE</w:t>
            </w:r>
          </w:p>
          <w:p w14:paraId="510B7AED" w14:textId="77777777" w:rsidR="00664CE5" w:rsidRDefault="00664CE5" w:rsidP="00664CE5">
            <w:pPr>
              <w:pStyle w:val="Prrafodelista"/>
              <w:numPr>
                <w:ilvl w:val="0"/>
                <w:numId w:val="2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le muestra el REPORTE</w:t>
            </w:r>
          </w:p>
          <w:p w14:paraId="4077A838" w14:textId="77777777" w:rsidR="00664CE5" w:rsidRDefault="00664CE5" w:rsidP="00664CE5">
            <w:pPr>
              <w:pStyle w:val="Prrafodelista"/>
              <w:numPr>
                <w:ilvl w:val="0"/>
                <w:numId w:val="2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USUARIO regresa a la ventana anterior</w:t>
            </w:r>
          </w:p>
        </w:tc>
      </w:tr>
      <w:tr w:rsidR="00664CE5" w14:paraId="55592AD4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129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130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666D4592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Flujos Alternos:</w:t>
            </w:r>
          </w:p>
        </w:tc>
        <w:tc>
          <w:tcPr>
            <w:tcW w:w="6135" w:type="dxa"/>
            <w:tcPrChange w:id="1131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17EEC4A3" w14:textId="1463F154" w:rsidR="00260B98" w:rsidRDefault="00260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132" w:author="Mario López García" w:date="2017-10-07T20:12:00Z"/>
                <w:rFonts w:cs="Arial"/>
                <w:lang w:val="es-ES"/>
              </w:rPr>
              <w:pPrChange w:id="1133" w:author="Mario López García" w:date="2017-10-07T20:11:00Z">
                <w:pPr>
                  <w:pStyle w:val="Prrafodelista"/>
                  <w:numPr>
                    <w:ilvl w:val="1"/>
                    <w:numId w:val="9"/>
                  </w:numPr>
                  <w:spacing w:line="240" w:lineRule="auto"/>
                  <w:ind w:hanging="36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134" w:author="Mario López García" w:date="2017-10-07T20:11:00Z">
              <w:r>
                <w:rPr>
                  <w:rFonts w:cs="Arial"/>
                  <w:lang w:val="es-ES"/>
                </w:rPr>
                <w:t>Si el M</w:t>
              </w:r>
            </w:ins>
            <w:ins w:id="1135" w:author="Mario López García" w:date="2017-10-07T20:12:00Z">
              <w:r>
                <w:rPr>
                  <w:rFonts w:cs="Arial"/>
                  <w:lang w:val="es-ES"/>
                </w:rPr>
                <w:t>ATERIAL BIBLIOGRAFICO no se encuentra, buscar por otro nombre clave</w:t>
              </w:r>
            </w:ins>
          </w:p>
          <w:p w14:paraId="714F6670" w14:textId="79F012C5" w:rsidR="00260B98" w:rsidRDefault="00260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136" w:author="Mario López García" w:date="2017-10-07T20:13:00Z"/>
                <w:rFonts w:cs="Arial"/>
                <w:lang w:val="es-ES"/>
              </w:rPr>
              <w:pPrChange w:id="1137" w:author="Mario López García" w:date="2017-10-07T20:11:00Z">
                <w:pPr>
                  <w:pStyle w:val="Prrafodelista"/>
                  <w:numPr>
                    <w:ilvl w:val="1"/>
                    <w:numId w:val="9"/>
                  </w:numPr>
                  <w:spacing w:line="240" w:lineRule="auto"/>
                  <w:ind w:hanging="36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138" w:author="Mario López García" w:date="2017-10-07T20:12:00Z">
              <w:r>
                <w:rPr>
                  <w:rFonts w:cs="Arial"/>
                  <w:lang w:val="es-ES"/>
                </w:rPr>
                <w:t>Sistema muestra resultados en caso de que exista</w:t>
              </w:r>
            </w:ins>
          </w:p>
          <w:p w14:paraId="628D1171" w14:textId="7E7F2DDB" w:rsidR="00260B98" w:rsidRDefault="00260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139" w:author="Mario López García" w:date="2017-10-07T20:13:00Z"/>
                <w:rFonts w:cs="Arial"/>
                <w:lang w:val="es-ES"/>
              </w:rPr>
              <w:pPrChange w:id="1140" w:author="Mario López García" w:date="2017-10-07T20:11:00Z">
                <w:pPr>
                  <w:pStyle w:val="Prrafodelista"/>
                  <w:numPr>
                    <w:ilvl w:val="1"/>
                    <w:numId w:val="9"/>
                  </w:numPr>
                  <w:spacing w:line="240" w:lineRule="auto"/>
                  <w:ind w:hanging="36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141" w:author="Mario López García" w:date="2017-10-07T20:13:00Z">
              <w:r>
                <w:rPr>
                  <w:rFonts w:cs="Arial"/>
                  <w:lang w:val="es-ES"/>
                </w:rPr>
                <w:t>Se regresa al paso 4 del flujo normal</w:t>
              </w:r>
            </w:ins>
          </w:p>
          <w:p w14:paraId="0912E668" w14:textId="2A999F9D" w:rsidR="00664CE5" w:rsidDel="000C04C2" w:rsidRDefault="00260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42" w:author="Mario López García" w:date="2017-10-07T20:11:00Z"/>
              </w:rPr>
              <w:pPrChange w:id="1143" w:author="Mario López García" w:date="2017-10-07T20:11:00Z">
                <w:pPr>
                  <w:pStyle w:val="Prrafodelista"/>
                  <w:numPr>
                    <w:ilvl w:val="1"/>
                    <w:numId w:val="9"/>
                  </w:numPr>
                  <w:spacing w:line="240" w:lineRule="auto"/>
                  <w:ind w:hanging="36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1144" w:author="Mario López García" w:date="2017-10-07T20:13:00Z">
              <w:r>
                <w:rPr>
                  <w:rFonts w:cs="Arial"/>
                  <w:lang w:val="es-ES"/>
                </w:rPr>
                <w:t xml:space="preserve"> </w:t>
              </w:r>
            </w:ins>
            <w:del w:id="1145" w:author="Mario López García" w:date="2017-10-07T20:07:00Z">
              <w:r w:rsidR="00664CE5" w:rsidRPr="00260B98" w:rsidDel="000C04C2">
                <w:rPr>
                  <w:rFonts w:cs="Arial"/>
                  <w:lang w:val="es-ES"/>
                </w:rPr>
                <w:delText xml:space="preserve"> </w:delText>
              </w:r>
            </w:del>
            <w:del w:id="1146" w:author="Mario López García" w:date="2017-10-07T20:11:00Z">
              <w:r w:rsidR="00664CE5" w:rsidRPr="00260B98" w:rsidDel="000C04C2">
                <w:rPr>
                  <w:rFonts w:cs="Arial"/>
                  <w:lang w:val="es-ES"/>
                </w:rPr>
                <w:delText>El USUARIO imprime el REPORTE</w:delText>
              </w:r>
            </w:del>
          </w:p>
          <w:p w14:paraId="351DDAA1" w14:textId="717C9DD4" w:rsidR="00664CE5" w:rsidRPr="00260B98" w:rsidRDefault="00664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  <w:pPrChange w:id="1147" w:author="Mario López García" w:date="2017-10-07T20:11:00Z">
                <w:pPr>
                  <w:pStyle w:val="Prrafodelista"/>
                  <w:numPr>
                    <w:ilvl w:val="1"/>
                    <w:numId w:val="9"/>
                  </w:numPr>
                  <w:spacing w:line="240" w:lineRule="auto"/>
                  <w:ind w:hanging="36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148" w:author="Mario López García" w:date="2017-10-07T20:11:00Z">
              <w:r w:rsidRPr="00260B98" w:rsidDel="000C04C2">
                <w:rPr>
                  <w:lang w:val="es-ES"/>
                </w:rPr>
                <w:delText>El USUARIO puede sacar estadísticas de MATERIAL BIBLIOGRÁFICO  para saber cuáles son más usados.</w:delText>
              </w:r>
            </w:del>
          </w:p>
        </w:tc>
      </w:tr>
      <w:tr w:rsidR="00664CE5" w14:paraId="62D2752F" w14:textId="77777777" w:rsidTr="00975738">
        <w:trPr>
          <w:trHeight w:val="329"/>
          <w:trPrChange w:id="1149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150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58CCE6C6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Excepciones:</w:t>
            </w:r>
          </w:p>
        </w:tc>
        <w:tc>
          <w:tcPr>
            <w:tcW w:w="6135" w:type="dxa"/>
            <w:tcPrChange w:id="1151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47BE1903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Que un MATERIAL BIBLIOGRÁFICO  este en uso y no se haya registrado en el sistema como prestado en la sala</w:t>
            </w:r>
          </w:p>
        </w:tc>
      </w:tr>
      <w:tr w:rsidR="00664CE5" w14:paraId="4F91995C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152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153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EE677E5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Pos condiciones:</w:t>
            </w:r>
          </w:p>
        </w:tc>
        <w:tc>
          <w:tcPr>
            <w:tcW w:w="6135" w:type="dxa"/>
            <w:tcPrChange w:id="1154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2A9274A5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lang w:val="es-ES"/>
              </w:rPr>
              <w:t>Que se genere un REPORTE para sacar ciertas estadísticas del MATERIAL BIBLIOGRÁFICO</w:t>
            </w:r>
          </w:p>
        </w:tc>
      </w:tr>
      <w:tr w:rsidR="00664CE5" w14:paraId="5A6AE02F" w14:textId="77777777" w:rsidTr="00975738">
        <w:trPr>
          <w:trHeight w:val="329"/>
          <w:trPrChange w:id="1155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156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1FB539D6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Entradas:</w:t>
            </w:r>
          </w:p>
        </w:tc>
        <w:tc>
          <w:tcPr>
            <w:tcW w:w="6135" w:type="dxa"/>
            <w:tcPrChange w:id="1157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0678914D" w14:textId="327C442E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Haber sido registrado un MATERIAL BIBLIOGRÁFICO como material pedido en sala</w:t>
            </w:r>
            <w:ins w:id="1158" w:author="Mario López García" w:date="2017-10-07T20:15:00Z">
              <w:r w:rsidR="00260B98">
                <w:rPr>
                  <w:rFonts w:cs="Arial"/>
                  <w:lang w:val="es-ES"/>
                </w:rPr>
                <w:t xml:space="preserve"> en la BD</w:t>
              </w:r>
            </w:ins>
            <w:r>
              <w:rPr>
                <w:rFonts w:cs="Arial"/>
                <w:lang w:val="es-ES"/>
              </w:rPr>
              <w:t>.</w:t>
            </w:r>
          </w:p>
        </w:tc>
      </w:tr>
      <w:tr w:rsidR="00664CE5" w14:paraId="7E5FBC10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159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160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5127412B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 xml:space="preserve">Salidas: </w:t>
            </w:r>
          </w:p>
        </w:tc>
        <w:tc>
          <w:tcPr>
            <w:tcW w:w="6135" w:type="dxa"/>
            <w:tcPrChange w:id="1161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169856A6" w14:textId="7A27FB8C" w:rsidR="00664CE5" w:rsidRDefault="00260B98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162" w:author="Mario López García" w:date="2017-10-07T20:14:00Z"/>
                <w:rFonts w:cs="Arial"/>
                <w:lang w:val="es-ES"/>
              </w:rPr>
            </w:pPr>
            <w:ins w:id="1163" w:author="Mario López García" w:date="2017-10-07T20:14:00Z">
              <w:r>
                <w:rPr>
                  <w:rFonts w:cs="Arial"/>
                  <w:lang w:val="es-ES"/>
                </w:rPr>
                <w:t xml:space="preserve">1. </w:t>
              </w:r>
            </w:ins>
            <w:r w:rsidR="00664CE5">
              <w:rPr>
                <w:rFonts w:cs="Arial"/>
                <w:lang w:val="es-ES"/>
              </w:rPr>
              <w:t xml:space="preserve">Con la consulta del MATERIAL BIBLIOGRÁFICO se genera un </w:t>
            </w:r>
            <w:ins w:id="1164" w:author="Mario López García" w:date="2017-10-07T20:14:00Z">
              <w:r>
                <w:rPr>
                  <w:rFonts w:cs="Arial"/>
                  <w:lang w:val="es-ES"/>
                </w:rPr>
                <w:t xml:space="preserve">  </w:t>
              </w:r>
            </w:ins>
            <w:r w:rsidR="00664CE5">
              <w:rPr>
                <w:rFonts w:cs="Arial"/>
                <w:lang w:val="es-ES"/>
              </w:rPr>
              <w:t>REPORTE.</w:t>
            </w:r>
          </w:p>
          <w:p w14:paraId="6AEA1E5F" w14:textId="3CC41B3C" w:rsidR="00260B98" w:rsidRDefault="00260B98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165" w:author="Mario López García" w:date="2017-10-07T20:14:00Z"/>
                <w:rFonts w:cs="Arial"/>
                <w:lang w:val="es-ES"/>
              </w:rPr>
            </w:pPr>
            <w:ins w:id="1166" w:author="Mario López García" w:date="2017-10-07T20:14:00Z">
              <w:r>
                <w:rPr>
                  <w:rFonts w:cs="Arial"/>
                  <w:lang w:val="es-ES"/>
                </w:rPr>
                <w:t xml:space="preserve">2. Sistema muestra mensaje </w:t>
              </w:r>
            </w:ins>
            <w:ins w:id="1167" w:author="Mario López García" w:date="2017-10-07T20:15:00Z">
              <w:r>
                <w:rPr>
                  <w:rFonts w:cs="Arial"/>
                  <w:lang w:val="es-ES"/>
                </w:rPr>
                <w:t>exitoso o fallido de las consu</w:t>
              </w:r>
            </w:ins>
            <w:ins w:id="1168" w:author="Mario López García" w:date="2017-10-07T20:16:00Z">
              <w:r>
                <w:rPr>
                  <w:rFonts w:cs="Arial"/>
                  <w:lang w:val="es-ES"/>
                </w:rPr>
                <w:t>ltas</w:t>
              </w:r>
            </w:ins>
          </w:p>
          <w:p w14:paraId="69FBDD25" w14:textId="58E2F9DC" w:rsidR="00260B98" w:rsidRDefault="00260B98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</w:p>
        </w:tc>
      </w:tr>
      <w:tr w:rsidR="00664CE5" w14:paraId="18B82F29" w14:textId="77777777" w:rsidTr="00975738">
        <w:trPr>
          <w:trHeight w:val="329"/>
          <w:trPrChange w:id="1169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170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9BEBA08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 xml:space="preserve">Incluye: </w:t>
            </w:r>
          </w:p>
          <w:p w14:paraId="64F3A76F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(relación Include)</w:t>
            </w:r>
          </w:p>
        </w:tc>
        <w:tc>
          <w:tcPr>
            <w:tcW w:w="6135" w:type="dxa"/>
            <w:tcPrChange w:id="1171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26B480E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No </w:t>
            </w:r>
          </w:p>
        </w:tc>
      </w:tr>
      <w:tr w:rsidR="00664CE5" w14:paraId="6E871B04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172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173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6CF5E4ED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Extiende:</w:t>
            </w:r>
          </w:p>
          <w:p w14:paraId="305C384F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(relación Extend)</w:t>
            </w:r>
          </w:p>
        </w:tc>
        <w:tc>
          <w:tcPr>
            <w:tcW w:w="6135" w:type="dxa"/>
            <w:tcPrChange w:id="1174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5CE8EADD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Este caso de uso extiende de Material prestado en sal</w:t>
            </w:r>
          </w:p>
        </w:tc>
      </w:tr>
      <w:tr w:rsidR="00664CE5" w14:paraId="4279871C" w14:textId="77777777" w:rsidTr="00975738">
        <w:trPr>
          <w:trHeight w:val="329"/>
          <w:trPrChange w:id="1175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176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50245686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Prioridad:</w:t>
            </w:r>
          </w:p>
        </w:tc>
        <w:tc>
          <w:tcPr>
            <w:tcW w:w="6135" w:type="dxa"/>
            <w:tcPrChange w:id="1177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1D182614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14:paraId="4B411FB4" w14:textId="77777777" w:rsidR="00664CE5" w:rsidRDefault="00664CE5" w:rsidP="00664CE5"/>
    <w:tbl>
      <w:tblPr>
        <w:tblStyle w:val="Tablanormal1"/>
        <w:tblW w:w="5000" w:type="pct"/>
        <w:tblLook w:val="04A0" w:firstRow="1" w:lastRow="0" w:firstColumn="1" w:lastColumn="0" w:noHBand="0" w:noVBand="1"/>
        <w:tblPrChange w:id="1178" w:author="Mario López García" w:date="2017-10-09T22:41:00Z">
          <w:tblPr>
            <w:tblStyle w:val="Tablaconcuadrcula"/>
            <w:tblW w:w="5000" w:type="pct"/>
            <w:tblInd w:w="-113" w:type="dxa"/>
            <w:tblLook w:val="04A0" w:firstRow="1" w:lastRow="0" w:firstColumn="1" w:lastColumn="0" w:noHBand="0" w:noVBand="1"/>
          </w:tblPr>
        </w:tblPrChange>
      </w:tblPr>
      <w:tblGrid>
        <w:gridCol w:w="2768"/>
        <w:gridCol w:w="6286"/>
        <w:tblGridChange w:id="1179">
          <w:tblGrid>
            <w:gridCol w:w="2768"/>
            <w:gridCol w:w="6286"/>
          </w:tblGrid>
        </w:tblGridChange>
      </w:tblGrid>
      <w:tr w:rsidR="00664CE5" w14:paraId="427A5E2E" w14:textId="77777777" w:rsidTr="00975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  <w:trPrChange w:id="1180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181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1C6A10C3" w14:textId="77777777" w:rsidR="00664CE5" w:rsidRDefault="00664CE5" w:rsidP="006A6078">
            <w:pPr>
              <w:spacing w:line="240" w:lineRule="auto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softHyphen/>
            </w:r>
            <w:r>
              <w:rPr>
                <w:rFonts w:cs="Arial"/>
                <w:lang w:val="es-ES"/>
              </w:rPr>
              <w:softHyphen/>
              <w:t>ID:</w:t>
            </w:r>
          </w:p>
        </w:tc>
        <w:tc>
          <w:tcPr>
            <w:tcW w:w="6135" w:type="dxa"/>
            <w:tcPrChange w:id="1182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2C11D08C" w14:textId="77777777" w:rsidR="00664CE5" w:rsidRDefault="00664CE5" w:rsidP="006A607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C</w:t>
            </w:r>
            <w:del w:id="1183" w:author="Mario López García" w:date="2017-10-07T20:19:00Z">
              <w:r w:rsidR="00A754AE" w:rsidDel="00260B98">
                <w:rPr>
                  <w:rFonts w:cs="Arial"/>
                  <w:lang w:val="es-ES"/>
                </w:rPr>
                <w:delText>as</w:delText>
              </w:r>
            </w:del>
            <w:r>
              <w:rPr>
                <w:rFonts w:cs="Arial"/>
                <w:lang w:val="es-ES"/>
              </w:rPr>
              <w:t>U</w:t>
            </w:r>
            <w:del w:id="1184" w:author="Mario López García" w:date="2017-10-07T20:19:00Z">
              <w:r w:rsidR="00A754AE" w:rsidDel="00260B98">
                <w:rPr>
                  <w:rFonts w:cs="Arial"/>
                  <w:lang w:val="es-ES"/>
                </w:rPr>
                <w:delText>s</w:delText>
              </w:r>
            </w:del>
            <w:r w:rsidR="00A754AE">
              <w:rPr>
                <w:rFonts w:cs="Arial"/>
                <w:lang w:val="es-ES"/>
              </w:rPr>
              <w:t xml:space="preserve"> 16</w:t>
            </w:r>
          </w:p>
        </w:tc>
      </w:tr>
      <w:tr w:rsidR="00664CE5" w14:paraId="05D6C99C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185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186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6B7BE3F3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Nombre:</w:t>
            </w:r>
          </w:p>
        </w:tc>
        <w:tc>
          <w:tcPr>
            <w:tcW w:w="6135" w:type="dxa"/>
            <w:tcPrChange w:id="1187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0AE4C7EF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Consultar Usuarios Morosos</w:t>
            </w:r>
          </w:p>
        </w:tc>
      </w:tr>
      <w:tr w:rsidR="00664CE5" w14:paraId="4322A0B2" w14:textId="77777777" w:rsidTr="00975738">
        <w:trPr>
          <w:trHeight w:val="329"/>
          <w:trPrChange w:id="1188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189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1C01187A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Autor(es):</w:t>
            </w:r>
          </w:p>
        </w:tc>
        <w:tc>
          <w:tcPr>
            <w:tcW w:w="6135" w:type="dxa"/>
            <w:tcPrChange w:id="1190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114B9A3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Mario López García</w:t>
            </w:r>
          </w:p>
        </w:tc>
      </w:tr>
      <w:tr w:rsidR="00664CE5" w14:paraId="4B13CB07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191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192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227B9785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Fecha de creación:</w:t>
            </w:r>
          </w:p>
        </w:tc>
        <w:tc>
          <w:tcPr>
            <w:tcW w:w="6135" w:type="dxa"/>
            <w:tcPrChange w:id="1193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A708E66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septiembre de 2017</w:t>
            </w:r>
          </w:p>
        </w:tc>
      </w:tr>
      <w:tr w:rsidR="00664CE5" w14:paraId="632BFB08" w14:textId="77777777" w:rsidTr="00975738">
        <w:trPr>
          <w:trHeight w:val="329"/>
          <w:trPrChange w:id="1194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195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51609BA4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Fecha de actualización:</w:t>
            </w:r>
          </w:p>
        </w:tc>
        <w:tc>
          <w:tcPr>
            <w:tcW w:w="6135" w:type="dxa"/>
            <w:tcPrChange w:id="1196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023FC317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septiembre de 2017</w:t>
            </w:r>
          </w:p>
        </w:tc>
      </w:tr>
      <w:tr w:rsidR="00664CE5" w14:paraId="37698731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197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198" w:author="Mario López García" w:date="2017-10-09T22:41:00Z">
              <w:tcPr>
                <w:tcW w:w="2702" w:type="dxa"/>
                <w:tcBorders>
                  <w:top w:val="nil"/>
                </w:tcBorders>
                <w:shd w:val="clear" w:color="auto" w:fill="auto"/>
                <w:tcMar>
                  <w:left w:w="108" w:type="dxa"/>
                </w:tcMar>
              </w:tcPr>
            </w:tcPrChange>
          </w:tcPr>
          <w:p w14:paraId="294A4C29" w14:textId="77777777" w:rsidR="00664CE5" w:rsidRDefault="00664CE5" w:rsidP="006A6078">
            <w:pPr>
              <w:pStyle w:val="Prrafodelista"/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bCs w:val="0"/>
                <w:lang w:val="es-ES"/>
              </w:rPr>
            </w:pPr>
            <w:r>
              <w:rPr>
                <w:rFonts w:cs="Arial"/>
                <w:lang w:val="es-ES"/>
              </w:rPr>
              <w:t>Versión:</w:t>
            </w:r>
          </w:p>
        </w:tc>
        <w:tc>
          <w:tcPr>
            <w:tcW w:w="6135" w:type="dxa"/>
            <w:tcPrChange w:id="1199" w:author="Mario López García" w:date="2017-10-09T22:41:00Z">
              <w:tcPr>
                <w:tcW w:w="6135" w:type="dxa"/>
                <w:tcBorders>
                  <w:top w:val="nil"/>
                </w:tcBorders>
                <w:shd w:val="clear" w:color="auto" w:fill="auto"/>
                <w:tcMar>
                  <w:left w:w="108" w:type="dxa"/>
                </w:tcMar>
              </w:tcPr>
            </w:tcPrChange>
          </w:tcPr>
          <w:p w14:paraId="22587ABE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664CE5" w14:paraId="18250BA0" w14:textId="77777777" w:rsidTr="00975738">
        <w:trPr>
          <w:trHeight w:val="329"/>
          <w:trPrChange w:id="1200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201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6674372B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Actor(es):</w:t>
            </w:r>
          </w:p>
        </w:tc>
        <w:tc>
          <w:tcPr>
            <w:tcW w:w="6135" w:type="dxa"/>
            <w:tcPrChange w:id="1202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13755AB2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USUARIO (DIRECTIVO, TÉCNICO)</w:t>
            </w:r>
          </w:p>
        </w:tc>
      </w:tr>
      <w:tr w:rsidR="00664CE5" w14:paraId="49CF74AA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203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204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603BAC00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Descripción:</w:t>
            </w:r>
          </w:p>
        </w:tc>
        <w:tc>
          <w:tcPr>
            <w:tcW w:w="6135" w:type="dxa"/>
            <w:tcPrChange w:id="1205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6C4262A6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hace una consulta acerca de lo todos los Usuarios de la biblioteca que deben retardos de la biblioteca en el préstamo de Libros</w:t>
            </w:r>
          </w:p>
        </w:tc>
      </w:tr>
      <w:tr w:rsidR="00664CE5" w14:paraId="4E3C4C06" w14:textId="77777777" w:rsidTr="00975738">
        <w:trPr>
          <w:trHeight w:val="329"/>
          <w:trPrChange w:id="1206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207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6BB6910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Precondiciones:</w:t>
            </w:r>
          </w:p>
        </w:tc>
        <w:tc>
          <w:tcPr>
            <w:tcW w:w="6135" w:type="dxa"/>
            <w:tcPrChange w:id="1208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4EBA5358" w14:textId="77777777" w:rsidR="00664CE5" w:rsidRDefault="00664CE5" w:rsidP="00664CE5">
            <w:pPr>
              <w:pStyle w:val="Prrafodelista"/>
              <w:numPr>
                <w:ilvl w:val="0"/>
                <w:numId w:val="3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debe haber iniciado sesión para ser la consulta</w:t>
            </w:r>
          </w:p>
          <w:p w14:paraId="5D1C2A36" w14:textId="4E0C4AB1" w:rsidR="00664CE5" w:rsidRDefault="00664CE5" w:rsidP="00664CE5">
            <w:pPr>
              <w:pStyle w:val="Prrafodelista"/>
              <w:numPr>
                <w:ilvl w:val="0"/>
                <w:numId w:val="3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Debe de haber registr</w:t>
            </w:r>
            <w:ins w:id="1209" w:author="Mario López García" w:date="2017-10-07T20:16:00Z">
              <w:r w:rsidR="00260B98">
                <w:rPr>
                  <w:rFonts w:cs="Arial"/>
                  <w:lang w:val="es-ES"/>
                </w:rPr>
                <w:t xml:space="preserve">os de </w:t>
              </w:r>
            </w:ins>
            <w:del w:id="1210" w:author="Mario López García" w:date="2017-10-07T20:16:00Z">
              <w:r w:rsidDel="00260B98">
                <w:rPr>
                  <w:rFonts w:cs="Arial"/>
                  <w:lang w:val="es-ES"/>
                </w:rPr>
                <w:delText>ados</w:delText>
              </w:r>
            </w:del>
            <w:r>
              <w:rPr>
                <w:rFonts w:cs="Arial"/>
                <w:lang w:val="es-ES"/>
              </w:rPr>
              <w:t xml:space="preserve"> alumnos o usuarios</w:t>
            </w:r>
          </w:p>
          <w:p w14:paraId="1C8C5241" w14:textId="77777777" w:rsidR="00664CE5" w:rsidRDefault="00664CE5" w:rsidP="006A6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</w:p>
        </w:tc>
      </w:tr>
      <w:tr w:rsidR="00664CE5" w14:paraId="06206884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211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212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A3D55CC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Flujo Normal:</w:t>
            </w:r>
          </w:p>
        </w:tc>
        <w:tc>
          <w:tcPr>
            <w:tcW w:w="6135" w:type="dxa"/>
            <w:tcPrChange w:id="1213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1E11683A" w14:textId="4F4336CA" w:rsidR="00664CE5" w:rsidRDefault="00664CE5" w:rsidP="00664CE5">
            <w:pPr>
              <w:pStyle w:val="Prrafodelista"/>
              <w:numPr>
                <w:ilvl w:val="0"/>
                <w:numId w:val="3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del w:id="1214" w:author="Mario López García" w:date="2017-10-07T20:16:00Z">
              <w:r w:rsidDel="00260B98">
                <w:rPr>
                  <w:rFonts w:cs="Arial"/>
                  <w:lang w:val="es-ES"/>
                </w:rPr>
                <w:delText>El  USUARIO</w:delText>
              </w:r>
            </w:del>
            <w:ins w:id="1215" w:author="Mario López García" w:date="2017-10-07T20:16:00Z">
              <w:r w:rsidR="00260B98">
                <w:rPr>
                  <w:rFonts w:cs="Arial"/>
                  <w:lang w:val="es-ES"/>
                </w:rPr>
                <w:t>El USUARIO</w:t>
              </w:r>
            </w:ins>
            <w:r>
              <w:rPr>
                <w:rFonts w:cs="Arial"/>
                <w:lang w:val="es-ES"/>
              </w:rPr>
              <w:t xml:space="preserve"> entra a la sección de USUARIOS DE BIBLIOTECA</w:t>
            </w:r>
          </w:p>
          <w:p w14:paraId="1CD828F4" w14:textId="77777777" w:rsidR="00664CE5" w:rsidRDefault="00664CE5" w:rsidP="00664CE5">
            <w:pPr>
              <w:pStyle w:val="Prrafodelista"/>
              <w:numPr>
                <w:ilvl w:val="0"/>
                <w:numId w:val="3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da clic en Consultas</w:t>
            </w:r>
          </w:p>
          <w:p w14:paraId="2BA7CEBE" w14:textId="77777777" w:rsidR="00664CE5" w:rsidRDefault="00664CE5" w:rsidP="00664CE5">
            <w:pPr>
              <w:pStyle w:val="Prrafodelista"/>
              <w:numPr>
                <w:ilvl w:val="0"/>
                <w:numId w:val="3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USUARIO da clic </w:t>
            </w:r>
            <w:r>
              <w:rPr>
                <w:rFonts w:cs="Arial"/>
                <w:lang w:val="es-ES"/>
              </w:rPr>
              <w:softHyphen/>
              <w:t xml:space="preserve">en la </w:t>
            </w:r>
            <w:r w:rsidR="00AF3799">
              <w:rPr>
                <w:rFonts w:cs="Arial"/>
                <w:lang w:val="es-ES"/>
              </w:rPr>
              <w:t>Opción de</w:t>
            </w:r>
            <w:r>
              <w:rPr>
                <w:rFonts w:cs="Arial"/>
                <w:lang w:val="es-ES"/>
              </w:rPr>
              <w:t xml:space="preserve"> Usuarios Morosos</w:t>
            </w:r>
          </w:p>
          <w:p w14:paraId="5FB3080B" w14:textId="77777777" w:rsidR="00664CE5" w:rsidRDefault="00664CE5" w:rsidP="00664CE5">
            <w:pPr>
              <w:pStyle w:val="Prrafodelista"/>
              <w:numPr>
                <w:ilvl w:val="0"/>
                <w:numId w:val="3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muestra una ventana de búsqueda</w:t>
            </w:r>
          </w:p>
          <w:p w14:paraId="72487099" w14:textId="77777777" w:rsidR="00664CE5" w:rsidRDefault="00664CE5" w:rsidP="00664CE5">
            <w:pPr>
              <w:pStyle w:val="Prrafodelista"/>
              <w:numPr>
                <w:ilvl w:val="0"/>
                <w:numId w:val="3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USUARIO ingresa el nombre de un </w:t>
            </w:r>
            <w:r w:rsidR="00AF3799">
              <w:rPr>
                <w:rFonts w:cs="Arial"/>
                <w:lang w:val="es-ES"/>
              </w:rPr>
              <w:t>USUARIO en</w:t>
            </w:r>
            <w:r>
              <w:rPr>
                <w:rFonts w:cs="Arial"/>
                <w:lang w:val="es-ES"/>
              </w:rPr>
              <w:t xml:space="preserve"> especifico</w:t>
            </w:r>
          </w:p>
          <w:p w14:paraId="60149F48" w14:textId="5852D677" w:rsidR="00664CE5" w:rsidRDefault="00664CE5" w:rsidP="00664CE5">
            <w:pPr>
              <w:pStyle w:val="Prrafodelista"/>
              <w:numPr>
                <w:ilvl w:val="0"/>
                <w:numId w:val="3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Sistema compara el nombre escrito con la </w:t>
            </w:r>
            <w:del w:id="1216" w:author="Mario López García" w:date="2017-10-07T20:00:00Z">
              <w:r w:rsidDel="00295298">
                <w:rPr>
                  <w:rFonts w:cs="Arial"/>
                  <w:lang w:val="es-ES"/>
                </w:rPr>
                <w:delText>base de datos</w:delText>
              </w:r>
            </w:del>
            <w:ins w:id="1217" w:author="Mario López García" w:date="2017-10-07T20:00:00Z">
              <w:r w:rsidR="00295298">
                <w:rPr>
                  <w:rFonts w:cs="Arial"/>
                  <w:lang w:val="es-ES"/>
                </w:rPr>
                <w:t>BD</w:t>
              </w:r>
            </w:ins>
          </w:p>
          <w:p w14:paraId="122F772F" w14:textId="77777777" w:rsidR="00664CE5" w:rsidRDefault="00664CE5" w:rsidP="00664CE5">
            <w:pPr>
              <w:pStyle w:val="Prrafodelista"/>
              <w:numPr>
                <w:ilvl w:val="0"/>
                <w:numId w:val="3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muestra los resultados de la búsqueda</w:t>
            </w:r>
          </w:p>
          <w:p w14:paraId="41FBFA60" w14:textId="77777777" w:rsidR="00664CE5" w:rsidRDefault="00664CE5" w:rsidP="00664CE5">
            <w:pPr>
              <w:pStyle w:val="Prrafodelista"/>
              <w:numPr>
                <w:ilvl w:val="0"/>
                <w:numId w:val="3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consulta USUARIO DE BIBLIOTECA</w:t>
            </w:r>
          </w:p>
          <w:p w14:paraId="7AC10678" w14:textId="77777777" w:rsidR="00664CE5" w:rsidRDefault="00664CE5" w:rsidP="00664CE5">
            <w:pPr>
              <w:pStyle w:val="Prrafodelista"/>
              <w:numPr>
                <w:ilvl w:val="0"/>
                <w:numId w:val="3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/>
                <w:lang w:val="es-ES"/>
              </w:rPr>
              <w:t>El Sistema muestra información del USUARIO DE BIBLIOTECA</w:t>
            </w:r>
          </w:p>
          <w:p w14:paraId="5A222260" w14:textId="77777777" w:rsidR="00664CE5" w:rsidRDefault="00664CE5" w:rsidP="00664CE5">
            <w:pPr>
              <w:pStyle w:val="Prrafodelista"/>
              <w:numPr>
                <w:ilvl w:val="0"/>
                <w:numId w:val="3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USUARIO genera Reporte dando clic en “Generar Reporte”</w:t>
            </w:r>
          </w:p>
          <w:p w14:paraId="6A8DB595" w14:textId="77777777" w:rsidR="00664CE5" w:rsidRDefault="00664CE5" w:rsidP="00664CE5">
            <w:pPr>
              <w:pStyle w:val="Prrafodelista"/>
              <w:numPr>
                <w:ilvl w:val="0"/>
                <w:numId w:val="3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Sistema muestra Reporte</w:t>
            </w:r>
          </w:p>
          <w:p w14:paraId="597C06DE" w14:textId="77777777" w:rsidR="00664CE5" w:rsidRDefault="00664CE5" w:rsidP="00664CE5">
            <w:pPr>
              <w:pStyle w:val="Prrafodelista"/>
              <w:numPr>
                <w:ilvl w:val="0"/>
                <w:numId w:val="3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USUARIO regresa a la pantalla principal</w:t>
            </w:r>
          </w:p>
        </w:tc>
      </w:tr>
      <w:tr w:rsidR="00664CE5" w14:paraId="2C61CA39" w14:textId="77777777" w:rsidTr="00975738">
        <w:trPr>
          <w:trHeight w:val="329"/>
          <w:trPrChange w:id="1218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219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245638B7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Flujos Alternos:</w:t>
            </w:r>
          </w:p>
        </w:tc>
        <w:tc>
          <w:tcPr>
            <w:tcW w:w="6135" w:type="dxa"/>
            <w:tcPrChange w:id="1220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1ACA9721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4.1. Si el USUARIO ya no desea consultar le clic en el botón “Cancelar”</w:t>
            </w:r>
          </w:p>
          <w:p w14:paraId="69148DE0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4.2. Regresa a la pantalla principal</w:t>
            </w:r>
          </w:p>
          <w:p w14:paraId="5493AFC1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6.1. Si El sistema no encuentra la búsqueda o comparación realizar otra búsqueda</w:t>
            </w:r>
          </w:p>
          <w:p w14:paraId="40CA4FBD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6.2. USUARIO regresa a la pantalla principal</w:t>
            </w:r>
          </w:p>
        </w:tc>
      </w:tr>
      <w:tr w:rsidR="00664CE5" w14:paraId="6BA7A513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221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222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E97A7E7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Excepciones:</w:t>
            </w:r>
          </w:p>
        </w:tc>
        <w:tc>
          <w:tcPr>
            <w:tcW w:w="6135" w:type="dxa"/>
            <w:tcPrChange w:id="1223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5B110F6D" w14:textId="7CFA8558" w:rsidR="00664CE5" w:rsidRDefault="00664CE5" w:rsidP="00664CE5">
            <w:pPr>
              <w:pStyle w:val="Prrafodelista"/>
              <w:numPr>
                <w:ilvl w:val="0"/>
                <w:numId w:val="38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Error al comparar lo escrito con la búsqueda con los resultados en la </w:t>
            </w:r>
            <w:del w:id="1224" w:author="Mario López García" w:date="2017-10-07T20:00:00Z">
              <w:r w:rsidDel="00295298">
                <w:rPr>
                  <w:rFonts w:cs="Arial"/>
                  <w:lang w:val="es-ES"/>
                </w:rPr>
                <w:delText>base de datos</w:delText>
              </w:r>
            </w:del>
            <w:ins w:id="1225" w:author="Mario López García" w:date="2017-10-07T20:00:00Z">
              <w:r w:rsidR="00295298">
                <w:rPr>
                  <w:rFonts w:cs="Arial"/>
                  <w:lang w:val="es-ES"/>
                </w:rPr>
                <w:t>BD</w:t>
              </w:r>
            </w:ins>
          </w:p>
          <w:p w14:paraId="38899F84" w14:textId="31DA734F" w:rsidR="00664CE5" w:rsidRDefault="00664CE5" w:rsidP="00664CE5">
            <w:pPr>
              <w:pStyle w:val="Prrafodelista"/>
              <w:numPr>
                <w:ilvl w:val="0"/>
                <w:numId w:val="38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Error en la conexión en la </w:t>
            </w:r>
            <w:del w:id="1226" w:author="Mario López García" w:date="2017-10-07T20:00:00Z">
              <w:r w:rsidDel="00295298">
                <w:rPr>
                  <w:rFonts w:cs="Arial"/>
                  <w:lang w:val="es-ES"/>
                </w:rPr>
                <w:delText>base de datos</w:delText>
              </w:r>
            </w:del>
            <w:ins w:id="1227" w:author="Mario López García" w:date="2017-10-07T20:00:00Z">
              <w:r w:rsidR="00295298">
                <w:rPr>
                  <w:rFonts w:cs="Arial"/>
                  <w:lang w:val="es-ES"/>
                </w:rPr>
                <w:t>BD</w:t>
              </w:r>
            </w:ins>
          </w:p>
          <w:p w14:paraId="12B95968" w14:textId="77777777" w:rsidR="00664CE5" w:rsidRDefault="00664CE5" w:rsidP="00664CE5">
            <w:pPr>
              <w:pStyle w:val="Prrafodelista"/>
              <w:numPr>
                <w:ilvl w:val="0"/>
                <w:numId w:val="38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Erro al generar un reporte</w:t>
            </w:r>
          </w:p>
        </w:tc>
      </w:tr>
      <w:tr w:rsidR="00664CE5" w14:paraId="18A04537" w14:textId="77777777" w:rsidTr="00975738">
        <w:trPr>
          <w:trHeight w:val="329"/>
          <w:trPrChange w:id="1228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229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1974AFE2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Pos condiciones:</w:t>
            </w:r>
          </w:p>
        </w:tc>
        <w:tc>
          <w:tcPr>
            <w:tcW w:w="6135" w:type="dxa"/>
            <w:tcPrChange w:id="1230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2C8C2CD2" w14:textId="24867EBC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Generar un reporte que a la vez se guarda en la </w:t>
            </w:r>
            <w:del w:id="1231" w:author="Mario López García" w:date="2017-10-07T20:00:00Z">
              <w:r w:rsidDel="00295298">
                <w:rPr>
                  <w:rFonts w:cs="Arial"/>
                  <w:lang w:val="es-ES"/>
                </w:rPr>
                <w:delText>base de datos</w:delText>
              </w:r>
            </w:del>
            <w:ins w:id="1232" w:author="Mario López García" w:date="2017-10-07T20:00:00Z">
              <w:r w:rsidR="00295298">
                <w:rPr>
                  <w:rFonts w:cs="Arial"/>
                  <w:lang w:val="es-ES"/>
                </w:rPr>
                <w:t>BD</w:t>
              </w:r>
            </w:ins>
          </w:p>
        </w:tc>
      </w:tr>
      <w:tr w:rsidR="00664CE5" w14:paraId="7712421D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233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234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578C090C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Entradas:</w:t>
            </w:r>
          </w:p>
        </w:tc>
        <w:tc>
          <w:tcPr>
            <w:tcW w:w="6135" w:type="dxa"/>
            <w:tcPrChange w:id="1235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24408CC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La consulta de un USUARIO DE LA BIBLIOTECA </w:t>
            </w:r>
          </w:p>
        </w:tc>
      </w:tr>
      <w:tr w:rsidR="00664CE5" w14:paraId="7F752716" w14:textId="77777777" w:rsidTr="00975738">
        <w:trPr>
          <w:trHeight w:val="329"/>
          <w:trPrChange w:id="1236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237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127F41BB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 xml:space="preserve">Salidas: </w:t>
            </w:r>
          </w:p>
        </w:tc>
        <w:tc>
          <w:tcPr>
            <w:tcW w:w="6135" w:type="dxa"/>
            <w:tcPrChange w:id="1238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7096BB1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Con la consulta se genera un Reporte </w:t>
            </w:r>
          </w:p>
        </w:tc>
      </w:tr>
      <w:tr w:rsidR="00664CE5" w14:paraId="508CB388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239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240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4C696343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 xml:space="preserve">Incluye: </w:t>
            </w:r>
          </w:p>
          <w:p w14:paraId="0211ED51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(relación Include)</w:t>
            </w:r>
          </w:p>
        </w:tc>
        <w:tc>
          <w:tcPr>
            <w:tcW w:w="6135" w:type="dxa"/>
            <w:tcPrChange w:id="1241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04C9E617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No</w:t>
            </w:r>
          </w:p>
        </w:tc>
      </w:tr>
      <w:tr w:rsidR="00664CE5" w14:paraId="3CEAB1A2" w14:textId="77777777" w:rsidTr="00975738">
        <w:trPr>
          <w:trHeight w:val="329"/>
          <w:trPrChange w:id="1242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243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40D05B90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Extiende:</w:t>
            </w:r>
          </w:p>
          <w:p w14:paraId="145574D6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(relación Extend)</w:t>
            </w:r>
          </w:p>
        </w:tc>
        <w:tc>
          <w:tcPr>
            <w:tcW w:w="6135" w:type="dxa"/>
            <w:tcPrChange w:id="1244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2D700132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No </w:t>
            </w:r>
          </w:p>
        </w:tc>
      </w:tr>
      <w:tr w:rsidR="00664CE5" w14:paraId="0B947380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245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246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12AD5EDC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Prioridad:</w:t>
            </w:r>
          </w:p>
        </w:tc>
        <w:tc>
          <w:tcPr>
            <w:tcW w:w="6135" w:type="dxa"/>
            <w:tcPrChange w:id="1247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201CCA95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14:paraId="591F9FE9" w14:textId="77777777" w:rsidR="00664CE5" w:rsidRDefault="00664CE5" w:rsidP="00664CE5"/>
    <w:tbl>
      <w:tblPr>
        <w:tblStyle w:val="Tablanormal1"/>
        <w:tblW w:w="5000" w:type="pct"/>
        <w:tblLook w:val="04A0" w:firstRow="1" w:lastRow="0" w:firstColumn="1" w:lastColumn="0" w:noHBand="0" w:noVBand="1"/>
        <w:tblPrChange w:id="1248" w:author="Mario López García" w:date="2017-10-09T22:41:00Z">
          <w:tblPr>
            <w:tblStyle w:val="Tablaconcuadrcula"/>
            <w:tblW w:w="5000" w:type="pct"/>
            <w:tblInd w:w="-113" w:type="dxa"/>
            <w:tblLook w:val="04A0" w:firstRow="1" w:lastRow="0" w:firstColumn="1" w:lastColumn="0" w:noHBand="0" w:noVBand="1"/>
          </w:tblPr>
        </w:tblPrChange>
      </w:tblPr>
      <w:tblGrid>
        <w:gridCol w:w="2768"/>
        <w:gridCol w:w="6286"/>
        <w:tblGridChange w:id="1249">
          <w:tblGrid>
            <w:gridCol w:w="2768"/>
            <w:gridCol w:w="6286"/>
          </w:tblGrid>
        </w:tblGridChange>
      </w:tblGrid>
      <w:tr w:rsidR="00664CE5" w14:paraId="3ECAEFF3" w14:textId="77777777" w:rsidTr="00975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  <w:trPrChange w:id="1250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251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2D468024" w14:textId="77777777" w:rsidR="00664CE5" w:rsidRDefault="00664CE5" w:rsidP="006A6078">
            <w:pPr>
              <w:spacing w:line="240" w:lineRule="auto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softHyphen/>
            </w:r>
            <w:r>
              <w:rPr>
                <w:rFonts w:cs="Arial"/>
                <w:lang w:val="es-ES"/>
              </w:rPr>
              <w:softHyphen/>
              <w:t>ID:</w:t>
            </w:r>
          </w:p>
        </w:tc>
        <w:tc>
          <w:tcPr>
            <w:tcW w:w="6135" w:type="dxa"/>
            <w:tcPrChange w:id="1252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04AEBE66" w14:textId="77777777" w:rsidR="00664CE5" w:rsidRDefault="00664CE5" w:rsidP="006A607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C</w:t>
            </w:r>
            <w:del w:id="1253" w:author="Mario López García" w:date="2017-10-07T20:20:00Z">
              <w:r w:rsidR="00A754AE" w:rsidDel="00260B98">
                <w:rPr>
                  <w:rFonts w:cs="Arial"/>
                  <w:lang w:val="es-ES"/>
                </w:rPr>
                <w:delText>as</w:delText>
              </w:r>
            </w:del>
            <w:r>
              <w:rPr>
                <w:rFonts w:cs="Arial"/>
                <w:lang w:val="es-ES"/>
              </w:rPr>
              <w:t>U</w:t>
            </w:r>
            <w:del w:id="1254" w:author="Mario López García" w:date="2017-10-07T20:20:00Z">
              <w:r w:rsidR="00A754AE" w:rsidDel="00260B98">
                <w:rPr>
                  <w:rFonts w:cs="Arial"/>
                  <w:lang w:val="es-ES"/>
                </w:rPr>
                <w:delText>s</w:delText>
              </w:r>
            </w:del>
            <w:r w:rsidR="00A754AE">
              <w:rPr>
                <w:rFonts w:cs="Arial"/>
                <w:lang w:val="es-ES"/>
              </w:rPr>
              <w:t xml:space="preserve"> 17</w:t>
            </w:r>
          </w:p>
        </w:tc>
      </w:tr>
      <w:tr w:rsidR="00664CE5" w14:paraId="6E48D5F8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255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256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0A640D28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Nombre:</w:t>
            </w:r>
          </w:p>
        </w:tc>
        <w:tc>
          <w:tcPr>
            <w:tcW w:w="6135" w:type="dxa"/>
            <w:tcPrChange w:id="1257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B595CC5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Consultar Material por periodo</w:t>
            </w:r>
          </w:p>
        </w:tc>
      </w:tr>
      <w:tr w:rsidR="00664CE5" w14:paraId="3445812B" w14:textId="77777777" w:rsidTr="00975738">
        <w:trPr>
          <w:trHeight w:val="329"/>
          <w:trPrChange w:id="1258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259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B457437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Autor(es):</w:t>
            </w:r>
          </w:p>
        </w:tc>
        <w:tc>
          <w:tcPr>
            <w:tcW w:w="6135" w:type="dxa"/>
            <w:tcPrChange w:id="1260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2885C31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Mario López García</w:t>
            </w:r>
          </w:p>
        </w:tc>
      </w:tr>
      <w:tr w:rsidR="00664CE5" w14:paraId="779662C0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261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262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69791F64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Fecha de creación:</w:t>
            </w:r>
          </w:p>
        </w:tc>
        <w:tc>
          <w:tcPr>
            <w:tcW w:w="6135" w:type="dxa"/>
            <w:tcPrChange w:id="1263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66B6382F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septiembre de 2017</w:t>
            </w:r>
          </w:p>
        </w:tc>
      </w:tr>
      <w:tr w:rsidR="00664CE5" w14:paraId="3A1E5270" w14:textId="77777777" w:rsidTr="00975738">
        <w:trPr>
          <w:trHeight w:val="329"/>
          <w:trPrChange w:id="1264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265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5F574D5E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Fecha de actualización:</w:t>
            </w:r>
          </w:p>
        </w:tc>
        <w:tc>
          <w:tcPr>
            <w:tcW w:w="6135" w:type="dxa"/>
            <w:tcPrChange w:id="1266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3400576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septiembre de 2017</w:t>
            </w:r>
          </w:p>
        </w:tc>
      </w:tr>
      <w:tr w:rsidR="00664CE5" w14:paraId="5B1F0077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267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268" w:author="Mario López García" w:date="2017-10-09T22:41:00Z">
              <w:tcPr>
                <w:tcW w:w="2702" w:type="dxa"/>
                <w:tcBorders>
                  <w:top w:val="nil"/>
                </w:tcBorders>
                <w:shd w:val="clear" w:color="auto" w:fill="auto"/>
                <w:tcMar>
                  <w:left w:w="108" w:type="dxa"/>
                </w:tcMar>
              </w:tcPr>
            </w:tcPrChange>
          </w:tcPr>
          <w:p w14:paraId="384D72F9" w14:textId="77777777" w:rsidR="00664CE5" w:rsidRDefault="00664CE5" w:rsidP="006A6078">
            <w:pPr>
              <w:pStyle w:val="Prrafodelista"/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bCs w:val="0"/>
                <w:lang w:val="es-ES"/>
              </w:rPr>
            </w:pPr>
            <w:r>
              <w:rPr>
                <w:rFonts w:cs="Arial"/>
                <w:lang w:val="es-ES"/>
              </w:rPr>
              <w:t>Versión:</w:t>
            </w:r>
          </w:p>
        </w:tc>
        <w:tc>
          <w:tcPr>
            <w:tcW w:w="6135" w:type="dxa"/>
            <w:tcPrChange w:id="1269" w:author="Mario López García" w:date="2017-10-09T22:41:00Z">
              <w:tcPr>
                <w:tcW w:w="6135" w:type="dxa"/>
                <w:tcBorders>
                  <w:top w:val="nil"/>
                </w:tcBorders>
                <w:shd w:val="clear" w:color="auto" w:fill="auto"/>
                <w:tcMar>
                  <w:left w:w="108" w:type="dxa"/>
                </w:tcMar>
              </w:tcPr>
            </w:tcPrChange>
          </w:tcPr>
          <w:p w14:paraId="0E407D99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</w:tr>
      <w:tr w:rsidR="00664CE5" w14:paraId="35D90BF1" w14:textId="77777777" w:rsidTr="00975738">
        <w:trPr>
          <w:trHeight w:val="329"/>
          <w:trPrChange w:id="1270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271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4F61C3AD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Actor(es):</w:t>
            </w:r>
          </w:p>
        </w:tc>
        <w:tc>
          <w:tcPr>
            <w:tcW w:w="6135" w:type="dxa"/>
            <w:tcPrChange w:id="1272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49C93A5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DIRECTIVO</w:t>
            </w:r>
          </w:p>
        </w:tc>
      </w:tr>
      <w:tr w:rsidR="00664CE5" w14:paraId="6D721FF0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273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274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62ABDEB6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Descripción:</w:t>
            </w:r>
          </w:p>
        </w:tc>
        <w:tc>
          <w:tcPr>
            <w:tcW w:w="6135" w:type="dxa"/>
            <w:tcPrChange w:id="1275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68BD4DD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ACTOR o DIRECTIVO consulta en el sistema el MATERIAL BIBLIOGRÁFICO por periodo </w:t>
            </w:r>
          </w:p>
        </w:tc>
      </w:tr>
      <w:tr w:rsidR="00664CE5" w14:paraId="3CB8E14C" w14:textId="77777777" w:rsidTr="00975738">
        <w:trPr>
          <w:trHeight w:val="329"/>
          <w:trPrChange w:id="1276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277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4E402B8E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Precondiciones:</w:t>
            </w:r>
          </w:p>
        </w:tc>
        <w:tc>
          <w:tcPr>
            <w:tcW w:w="6135" w:type="dxa"/>
            <w:tcPrChange w:id="1278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0ED3B9AF" w14:textId="77777777" w:rsidR="00664CE5" w:rsidRDefault="00664CE5" w:rsidP="00664CE5">
            <w:pPr>
              <w:pStyle w:val="Prrafodelista"/>
              <w:numPr>
                <w:ilvl w:val="0"/>
                <w:numId w:val="2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debe haber iniciado sesión en el sistema</w:t>
            </w:r>
          </w:p>
          <w:p w14:paraId="6B8732E8" w14:textId="77777777" w:rsidR="00664CE5" w:rsidRDefault="00664CE5" w:rsidP="00664CE5">
            <w:pPr>
              <w:pStyle w:val="Prrafodelista"/>
              <w:numPr>
                <w:ilvl w:val="0"/>
                <w:numId w:val="2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Que el MATERIAL BIBLIOGRÁFICO haya sido prestado</w:t>
            </w:r>
          </w:p>
        </w:tc>
      </w:tr>
      <w:tr w:rsidR="00664CE5" w14:paraId="3D0B6B17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279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280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1BA7F38F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Flujo Normal:</w:t>
            </w:r>
          </w:p>
        </w:tc>
        <w:tc>
          <w:tcPr>
            <w:tcW w:w="6135" w:type="dxa"/>
            <w:tcPrChange w:id="1281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15376B5A" w14:textId="77777777" w:rsidR="00664CE5" w:rsidRDefault="00664CE5" w:rsidP="00664CE5">
            <w:pPr>
              <w:pStyle w:val="Prrafodelista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entra a la sección de CONSULTAS</w:t>
            </w:r>
          </w:p>
          <w:p w14:paraId="0A1E0A3B" w14:textId="77777777" w:rsidR="00664CE5" w:rsidRDefault="00664CE5" w:rsidP="00664CE5">
            <w:pPr>
              <w:pStyle w:val="Prrafodelista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selecciona la opción de Material por Periodo</w:t>
            </w:r>
          </w:p>
          <w:p w14:paraId="3D7B2531" w14:textId="77777777" w:rsidR="00664CE5" w:rsidRDefault="00664CE5" w:rsidP="00664CE5">
            <w:pPr>
              <w:pStyle w:val="Prrafodelista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pone en qué periodo quiere buscar</w:t>
            </w:r>
          </w:p>
          <w:p w14:paraId="384EA5A3" w14:textId="77777777" w:rsidR="00664CE5" w:rsidRDefault="00664CE5" w:rsidP="00664CE5">
            <w:pPr>
              <w:pStyle w:val="Prrafodelista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busca que MATERIAL BIBLIOGRÁFICO ha sido consultados en tal periodo escrito</w:t>
            </w:r>
          </w:p>
          <w:p w14:paraId="3C353A14" w14:textId="77777777" w:rsidR="00664CE5" w:rsidRDefault="00664CE5" w:rsidP="00664CE5">
            <w:pPr>
              <w:pStyle w:val="Prrafodelista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le muestra los resultados</w:t>
            </w:r>
          </w:p>
          <w:p w14:paraId="6101DF44" w14:textId="77777777" w:rsidR="00664CE5" w:rsidRDefault="00664CE5" w:rsidP="00664CE5">
            <w:pPr>
              <w:pStyle w:val="Prrafodelista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DIRECTIVO da clic en generar REPORTE</w:t>
            </w:r>
          </w:p>
          <w:p w14:paraId="1FDF10EB" w14:textId="77777777" w:rsidR="00664CE5" w:rsidRDefault="00664CE5" w:rsidP="00664CE5">
            <w:pPr>
              <w:pStyle w:val="Prrafodelista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Sistema genera REPORTE</w:t>
            </w:r>
          </w:p>
          <w:p w14:paraId="4B98B959" w14:textId="77777777" w:rsidR="00664CE5" w:rsidRDefault="00664CE5" w:rsidP="00664CE5">
            <w:pPr>
              <w:pStyle w:val="Prrafodelista"/>
              <w:numPr>
                <w:ilvl w:val="0"/>
                <w:numId w:val="2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DIRECTIVO regresa a la pantalla principal</w:t>
            </w:r>
          </w:p>
        </w:tc>
      </w:tr>
      <w:tr w:rsidR="00664CE5" w14:paraId="737911C4" w14:textId="77777777" w:rsidTr="00975738">
        <w:trPr>
          <w:trHeight w:val="329"/>
          <w:trPrChange w:id="1282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283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A183070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Flujos Alternos:</w:t>
            </w:r>
          </w:p>
        </w:tc>
        <w:tc>
          <w:tcPr>
            <w:tcW w:w="6135" w:type="dxa"/>
            <w:tcPrChange w:id="1284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0D0725C9" w14:textId="77777777" w:rsidR="00664CE5" w:rsidRDefault="00664CE5" w:rsidP="00664CE5">
            <w:pPr>
              <w:pStyle w:val="Prrafodelista"/>
              <w:numPr>
                <w:ilvl w:val="0"/>
                <w:numId w:val="2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 el periodo no existe regresara la pantalla principal o buscar otro periodo</w:t>
            </w:r>
          </w:p>
          <w:p w14:paraId="6641557A" w14:textId="77777777" w:rsidR="00664CE5" w:rsidRDefault="00664CE5" w:rsidP="00664CE5">
            <w:pPr>
              <w:pStyle w:val="Prrafodelista"/>
              <w:numPr>
                <w:ilvl w:val="0"/>
                <w:numId w:val="2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DIRECTIVO imprime REPORTE</w:t>
            </w:r>
          </w:p>
        </w:tc>
      </w:tr>
      <w:tr w:rsidR="00664CE5" w14:paraId="5AC544EB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285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286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06AB945A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Excepciones:</w:t>
            </w:r>
          </w:p>
        </w:tc>
        <w:tc>
          <w:tcPr>
            <w:tcW w:w="6135" w:type="dxa"/>
            <w:tcPrChange w:id="1287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F66F5D1" w14:textId="77777777" w:rsidR="00664CE5" w:rsidRDefault="00664CE5" w:rsidP="00664CE5">
            <w:pPr>
              <w:pStyle w:val="Prrafodelista"/>
              <w:numPr>
                <w:ilvl w:val="0"/>
                <w:numId w:val="2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Periodo invalido</w:t>
            </w:r>
          </w:p>
          <w:p w14:paraId="2BF14AD0" w14:textId="56B8AE63" w:rsidR="00664CE5" w:rsidRDefault="00664CE5" w:rsidP="00664CE5">
            <w:pPr>
              <w:pStyle w:val="Prrafodelista"/>
              <w:numPr>
                <w:ilvl w:val="0"/>
                <w:numId w:val="2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Error en la conexión de la </w:t>
            </w:r>
            <w:del w:id="1288" w:author="Mario López García" w:date="2017-10-07T20:00:00Z">
              <w:r w:rsidDel="00295298">
                <w:rPr>
                  <w:rFonts w:cs="Arial"/>
                  <w:lang w:val="es-ES"/>
                </w:rPr>
                <w:delText>base de datos</w:delText>
              </w:r>
            </w:del>
            <w:ins w:id="1289" w:author="Mario López García" w:date="2017-10-07T20:00:00Z">
              <w:r w:rsidR="00295298">
                <w:rPr>
                  <w:rFonts w:cs="Arial"/>
                  <w:lang w:val="es-ES"/>
                </w:rPr>
                <w:t>BD</w:t>
              </w:r>
            </w:ins>
          </w:p>
          <w:p w14:paraId="62CFD903" w14:textId="77777777" w:rsidR="00664CE5" w:rsidRDefault="00664CE5" w:rsidP="00664CE5">
            <w:pPr>
              <w:pStyle w:val="Prrafodelista"/>
              <w:numPr>
                <w:ilvl w:val="0"/>
                <w:numId w:val="26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Error al mostrar resultados</w:t>
            </w:r>
          </w:p>
        </w:tc>
      </w:tr>
      <w:tr w:rsidR="00664CE5" w14:paraId="41E923F1" w14:textId="77777777" w:rsidTr="00975738">
        <w:trPr>
          <w:trHeight w:val="329"/>
          <w:trPrChange w:id="1290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291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5CF1DCBC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Pos condiciones:</w:t>
            </w:r>
          </w:p>
        </w:tc>
        <w:tc>
          <w:tcPr>
            <w:tcW w:w="6135" w:type="dxa"/>
            <w:tcPrChange w:id="1292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45AE11AE" w14:textId="0606FFBC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La generación de un reporte y este se guarde en la </w:t>
            </w:r>
            <w:del w:id="1293" w:author="Mario López García" w:date="2017-10-07T20:00:00Z">
              <w:r w:rsidDel="00295298">
                <w:rPr>
                  <w:rFonts w:cs="Arial"/>
                  <w:lang w:val="es-ES"/>
                </w:rPr>
                <w:delText>base de datos</w:delText>
              </w:r>
            </w:del>
            <w:ins w:id="1294" w:author="Mario López García" w:date="2017-10-07T20:00:00Z">
              <w:r w:rsidR="00295298">
                <w:rPr>
                  <w:rFonts w:cs="Arial"/>
                  <w:lang w:val="es-ES"/>
                </w:rPr>
                <w:t>BD</w:t>
              </w:r>
            </w:ins>
          </w:p>
        </w:tc>
      </w:tr>
      <w:tr w:rsidR="00664CE5" w14:paraId="042540A0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295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296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2814A553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Entradas:</w:t>
            </w:r>
          </w:p>
        </w:tc>
        <w:tc>
          <w:tcPr>
            <w:tcW w:w="6135" w:type="dxa"/>
            <w:tcPrChange w:id="1297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B1733A6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La búsqueda de MATERIAL BIBLIOGRÁFICO por un periodo estipulado</w:t>
            </w:r>
          </w:p>
        </w:tc>
      </w:tr>
      <w:tr w:rsidR="00664CE5" w14:paraId="5C3537E7" w14:textId="77777777" w:rsidTr="00975738">
        <w:trPr>
          <w:trHeight w:val="329"/>
          <w:trPrChange w:id="1298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299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242CDB05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 xml:space="preserve">Salidas: </w:t>
            </w:r>
          </w:p>
        </w:tc>
        <w:tc>
          <w:tcPr>
            <w:tcW w:w="6135" w:type="dxa"/>
            <w:tcPrChange w:id="1300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67DB1EB0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Los datos del REPORTE</w:t>
            </w:r>
          </w:p>
        </w:tc>
      </w:tr>
      <w:tr w:rsidR="00664CE5" w14:paraId="222B4172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301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302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00AE7D53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 xml:space="preserve">Incluye: </w:t>
            </w:r>
          </w:p>
          <w:p w14:paraId="410A9BEA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(relación Include)</w:t>
            </w:r>
          </w:p>
        </w:tc>
        <w:tc>
          <w:tcPr>
            <w:tcW w:w="6135" w:type="dxa"/>
            <w:tcPrChange w:id="1303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4F0C33C7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No</w:t>
            </w:r>
          </w:p>
        </w:tc>
      </w:tr>
      <w:tr w:rsidR="00664CE5" w14:paraId="7E6C6AEE" w14:textId="77777777" w:rsidTr="00975738">
        <w:trPr>
          <w:trHeight w:val="329"/>
          <w:trPrChange w:id="1304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305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07A7852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Extiende:</w:t>
            </w:r>
          </w:p>
          <w:p w14:paraId="2566CDB0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(relación Extend)</w:t>
            </w:r>
          </w:p>
        </w:tc>
        <w:tc>
          <w:tcPr>
            <w:tcW w:w="6135" w:type="dxa"/>
            <w:tcPrChange w:id="1306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3EDA1FD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No</w:t>
            </w:r>
          </w:p>
        </w:tc>
      </w:tr>
      <w:tr w:rsidR="00664CE5" w14:paraId="5C849529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307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308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204F2EC3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Prioridad:</w:t>
            </w:r>
          </w:p>
        </w:tc>
        <w:tc>
          <w:tcPr>
            <w:tcW w:w="6135" w:type="dxa"/>
            <w:tcPrChange w:id="1309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18C1C3E3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14:paraId="655B1A7D" w14:textId="77777777" w:rsidR="00664CE5" w:rsidRDefault="00664CE5" w:rsidP="00664CE5"/>
    <w:tbl>
      <w:tblPr>
        <w:tblStyle w:val="Tablanormal1"/>
        <w:tblW w:w="5000" w:type="pct"/>
        <w:tblLook w:val="04A0" w:firstRow="1" w:lastRow="0" w:firstColumn="1" w:lastColumn="0" w:noHBand="0" w:noVBand="1"/>
        <w:tblPrChange w:id="1310" w:author="Mario López García" w:date="2017-10-09T22:41:00Z">
          <w:tblPr>
            <w:tblStyle w:val="Tablaconcuadrcula"/>
            <w:tblW w:w="5000" w:type="pct"/>
            <w:tblInd w:w="-113" w:type="dxa"/>
            <w:tblLook w:val="04A0" w:firstRow="1" w:lastRow="0" w:firstColumn="1" w:lastColumn="0" w:noHBand="0" w:noVBand="1"/>
          </w:tblPr>
        </w:tblPrChange>
      </w:tblPr>
      <w:tblGrid>
        <w:gridCol w:w="2768"/>
        <w:gridCol w:w="6286"/>
        <w:tblGridChange w:id="1311">
          <w:tblGrid>
            <w:gridCol w:w="2768"/>
            <w:gridCol w:w="6286"/>
          </w:tblGrid>
        </w:tblGridChange>
      </w:tblGrid>
      <w:tr w:rsidR="00664CE5" w14:paraId="12D5CC28" w14:textId="77777777" w:rsidTr="00975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  <w:trPrChange w:id="1312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313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3140A05" w14:textId="77777777" w:rsidR="00664CE5" w:rsidRDefault="00664CE5" w:rsidP="006A6078">
            <w:pPr>
              <w:spacing w:line="240" w:lineRule="auto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softHyphen/>
            </w:r>
            <w:r>
              <w:rPr>
                <w:rFonts w:cs="Arial"/>
                <w:lang w:val="es-ES"/>
              </w:rPr>
              <w:softHyphen/>
              <w:t>ID:</w:t>
            </w:r>
          </w:p>
        </w:tc>
        <w:tc>
          <w:tcPr>
            <w:tcW w:w="6135" w:type="dxa"/>
            <w:tcPrChange w:id="1314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62D14F23" w14:textId="4F05C2D6" w:rsidR="00664CE5" w:rsidRDefault="00664CE5" w:rsidP="006A607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C</w:t>
            </w:r>
            <w:ins w:id="1315" w:author="Mario López García" w:date="2017-10-07T20:20:00Z">
              <w:r w:rsidR="00924C85">
                <w:rPr>
                  <w:rFonts w:cs="Arial"/>
                  <w:lang w:val="es-ES"/>
                </w:rPr>
                <w:t>U</w:t>
              </w:r>
            </w:ins>
            <w:del w:id="1316" w:author="Mario López García" w:date="2017-10-07T20:20:00Z">
              <w:r w:rsidR="00A754AE" w:rsidDel="00924C85">
                <w:rPr>
                  <w:rFonts w:cs="Arial"/>
                  <w:lang w:val="es-ES"/>
                </w:rPr>
                <w:delText>as</w:delText>
              </w:r>
              <w:r w:rsidDel="00924C85">
                <w:rPr>
                  <w:rFonts w:cs="Arial"/>
                  <w:lang w:val="es-ES"/>
                </w:rPr>
                <w:delText>U</w:delText>
              </w:r>
              <w:r w:rsidR="00A754AE" w:rsidDel="00924C85">
                <w:rPr>
                  <w:rFonts w:cs="Arial"/>
                  <w:lang w:val="es-ES"/>
                </w:rPr>
                <w:delText>s</w:delText>
              </w:r>
            </w:del>
            <w:r w:rsidR="00A754AE">
              <w:rPr>
                <w:rFonts w:cs="Arial"/>
                <w:lang w:val="es-ES"/>
              </w:rPr>
              <w:t xml:space="preserve"> 18</w:t>
            </w:r>
          </w:p>
        </w:tc>
      </w:tr>
      <w:tr w:rsidR="00664CE5" w14:paraId="43CDA6FF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317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318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2F05D739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Nombre:</w:t>
            </w:r>
          </w:p>
        </w:tc>
        <w:tc>
          <w:tcPr>
            <w:tcW w:w="6135" w:type="dxa"/>
            <w:tcPrChange w:id="1319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0E1E847F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Consultar Usuarios Morosos</w:t>
            </w:r>
          </w:p>
        </w:tc>
      </w:tr>
      <w:tr w:rsidR="00664CE5" w14:paraId="79834A58" w14:textId="77777777" w:rsidTr="00975738">
        <w:trPr>
          <w:trHeight w:val="329"/>
          <w:trPrChange w:id="1320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321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438C5A94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Autor(es):</w:t>
            </w:r>
          </w:p>
        </w:tc>
        <w:tc>
          <w:tcPr>
            <w:tcW w:w="6135" w:type="dxa"/>
            <w:tcPrChange w:id="1322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A7BC6B7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Mario López García</w:t>
            </w:r>
          </w:p>
        </w:tc>
      </w:tr>
      <w:tr w:rsidR="00664CE5" w14:paraId="6620B693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323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324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CC81984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Fecha de creación:</w:t>
            </w:r>
          </w:p>
        </w:tc>
        <w:tc>
          <w:tcPr>
            <w:tcW w:w="6135" w:type="dxa"/>
            <w:tcPrChange w:id="1325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6387A70E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septiembre de 2017</w:t>
            </w:r>
          </w:p>
        </w:tc>
      </w:tr>
      <w:tr w:rsidR="00664CE5" w14:paraId="539B8BF0" w14:textId="77777777" w:rsidTr="00975738">
        <w:trPr>
          <w:trHeight w:val="329"/>
          <w:trPrChange w:id="1326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327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10091439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Fecha de actualización:</w:t>
            </w:r>
          </w:p>
        </w:tc>
        <w:tc>
          <w:tcPr>
            <w:tcW w:w="6135" w:type="dxa"/>
            <w:tcPrChange w:id="1328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47599AFC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31 de septiembre de 2017</w:t>
            </w:r>
          </w:p>
        </w:tc>
      </w:tr>
      <w:tr w:rsidR="00664CE5" w14:paraId="3B1EF735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329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330" w:author="Mario López García" w:date="2017-10-09T22:41:00Z">
              <w:tcPr>
                <w:tcW w:w="2702" w:type="dxa"/>
                <w:tcBorders>
                  <w:top w:val="nil"/>
                </w:tcBorders>
                <w:shd w:val="clear" w:color="auto" w:fill="auto"/>
                <w:tcMar>
                  <w:left w:w="108" w:type="dxa"/>
                </w:tcMar>
              </w:tcPr>
            </w:tcPrChange>
          </w:tcPr>
          <w:p w14:paraId="11546097" w14:textId="77777777" w:rsidR="00664CE5" w:rsidRDefault="00664CE5" w:rsidP="006A6078">
            <w:pPr>
              <w:pStyle w:val="Prrafodelista"/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bCs w:val="0"/>
                <w:lang w:val="es-ES"/>
              </w:rPr>
            </w:pPr>
            <w:r>
              <w:rPr>
                <w:rFonts w:cs="Arial"/>
                <w:lang w:val="es-ES"/>
              </w:rPr>
              <w:t>Versión:</w:t>
            </w:r>
          </w:p>
        </w:tc>
        <w:tc>
          <w:tcPr>
            <w:tcW w:w="6135" w:type="dxa"/>
            <w:tcPrChange w:id="1331" w:author="Mario López García" w:date="2017-10-09T22:41:00Z">
              <w:tcPr>
                <w:tcW w:w="6135" w:type="dxa"/>
                <w:tcBorders>
                  <w:top w:val="nil"/>
                </w:tcBorders>
                <w:shd w:val="clear" w:color="auto" w:fill="auto"/>
                <w:tcMar>
                  <w:left w:w="108" w:type="dxa"/>
                </w:tcMar>
              </w:tcPr>
            </w:tcPrChange>
          </w:tcPr>
          <w:p w14:paraId="6D0A31A2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</w:t>
            </w:r>
          </w:p>
        </w:tc>
      </w:tr>
      <w:tr w:rsidR="00664CE5" w14:paraId="5BC5C597" w14:textId="77777777" w:rsidTr="00975738">
        <w:trPr>
          <w:trHeight w:val="329"/>
          <w:trPrChange w:id="1332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333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2DFE80B3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Actor(es):</w:t>
            </w:r>
          </w:p>
        </w:tc>
        <w:tc>
          <w:tcPr>
            <w:tcW w:w="6135" w:type="dxa"/>
            <w:tcPrChange w:id="1334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179C21B4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DIRECTIVO</w:t>
            </w:r>
          </w:p>
        </w:tc>
      </w:tr>
      <w:tr w:rsidR="00664CE5" w14:paraId="3C04E7F6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335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336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4D3A0B78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Descripción:</w:t>
            </w:r>
          </w:p>
        </w:tc>
        <w:tc>
          <w:tcPr>
            <w:tcW w:w="6135" w:type="dxa"/>
            <w:tcPrChange w:id="1337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46D6DDB9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ACTOR o DIRECTIVO consulta el MATERIAL BIBLIOGRÁFICO que se ha prestado fuera de la facultad</w:t>
            </w:r>
          </w:p>
        </w:tc>
      </w:tr>
      <w:tr w:rsidR="00664CE5" w14:paraId="4878B813" w14:textId="77777777" w:rsidTr="00975738">
        <w:trPr>
          <w:trHeight w:val="329"/>
          <w:trPrChange w:id="1338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339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23439578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Precondiciones:</w:t>
            </w:r>
          </w:p>
        </w:tc>
        <w:tc>
          <w:tcPr>
            <w:tcW w:w="6135" w:type="dxa"/>
            <w:tcPrChange w:id="1340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2C9F2E9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MATERIAL ya debió ser prestado y registrado para generar la consultas</w:t>
            </w:r>
          </w:p>
        </w:tc>
      </w:tr>
      <w:tr w:rsidR="00664CE5" w14:paraId="373C49E0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341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342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5A3A8C3D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Flujo Normal:</w:t>
            </w:r>
          </w:p>
        </w:tc>
        <w:tc>
          <w:tcPr>
            <w:tcW w:w="6135" w:type="dxa"/>
            <w:tcPrChange w:id="1343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1322EA1D" w14:textId="77777777" w:rsidR="00664CE5" w:rsidRDefault="00664CE5" w:rsidP="00664CE5">
            <w:pPr>
              <w:pStyle w:val="Prrafodelista"/>
              <w:numPr>
                <w:ilvl w:val="0"/>
                <w:numId w:val="2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entra en la sección de MATERIAL BIBLIOGRÁFICO pedido fuera de la facultad</w:t>
            </w:r>
          </w:p>
          <w:p w14:paraId="3D7C07DE" w14:textId="77777777" w:rsidR="00664CE5" w:rsidRDefault="00664CE5" w:rsidP="00664CE5">
            <w:pPr>
              <w:pStyle w:val="Prrafodelista"/>
              <w:numPr>
                <w:ilvl w:val="0"/>
                <w:numId w:val="2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busca MATERIAL BIBLIOGRÁFICO pedido fuera de la facultad</w:t>
            </w:r>
          </w:p>
          <w:p w14:paraId="5A46A55D" w14:textId="77777777" w:rsidR="00664CE5" w:rsidRDefault="00664CE5" w:rsidP="00664CE5">
            <w:pPr>
              <w:pStyle w:val="Prrafodelista"/>
              <w:numPr>
                <w:ilvl w:val="0"/>
                <w:numId w:val="2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revisa que MATERIAL BIBLIOGRÁFICO está en uso mediante los registros de préstamo</w:t>
            </w:r>
          </w:p>
          <w:p w14:paraId="6342D931" w14:textId="77777777" w:rsidR="00664CE5" w:rsidRDefault="00664CE5" w:rsidP="00664CE5">
            <w:pPr>
              <w:pStyle w:val="Prrafodelista"/>
              <w:numPr>
                <w:ilvl w:val="0"/>
                <w:numId w:val="2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consulta que MATERIAL BIBLIOGRÁFICO (ya sea por sección o en general) se ha prestado varias veces</w:t>
            </w:r>
          </w:p>
          <w:p w14:paraId="16932909" w14:textId="77777777" w:rsidR="00664CE5" w:rsidRDefault="00664CE5" w:rsidP="00664CE5">
            <w:pPr>
              <w:pStyle w:val="Prrafodelista"/>
              <w:numPr>
                <w:ilvl w:val="0"/>
                <w:numId w:val="2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genera REPORTE</w:t>
            </w:r>
          </w:p>
          <w:p w14:paraId="2699F7E4" w14:textId="77777777" w:rsidR="00664CE5" w:rsidRDefault="00664CE5" w:rsidP="00664CE5">
            <w:pPr>
              <w:pStyle w:val="Prrafodelista"/>
              <w:numPr>
                <w:ilvl w:val="0"/>
                <w:numId w:val="2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le muestra el REPORTE</w:t>
            </w:r>
          </w:p>
          <w:p w14:paraId="7BC7B373" w14:textId="77777777" w:rsidR="00664CE5" w:rsidRDefault="00664CE5" w:rsidP="00664CE5">
            <w:pPr>
              <w:pStyle w:val="Prrafodelista"/>
              <w:numPr>
                <w:ilvl w:val="0"/>
                <w:numId w:val="2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USUARIO regresa a la ventana anterior</w:t>
            </w:r>
          </w:p>
        </w:tc>
      </w:tr>
      <w:tr w:rsidR="00664CE5" w14:paraId="4173B0C4" w14:textId="77777777" w:rsidTr="00975738">
        <w:trPr>
          <w:trHeight w:val="329"/>
          <w:trPrChange w:id="1344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345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1EEADD09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Flujos Alternos:</w:t>
            </w:r>
          </w:p>
        </w:tc>
        <w:tc>
          <w:tcPr>
            <w:tcW w:w="6135" w:type="dxa"/>
            <w:tcPrChange w:id="1346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32E60C3" w14:textId="77777777" w:rsidR="00664CE5" w:rsidRDefault="00664CE5" w:rsidP="00664CE5">
            <w:pPr>
              <w:pStyle w:val="Prrafodelista"/>
              <w:numPr>
                <w:ilvl w:val="1"/>
                <w:numId w:val="28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 El USUARIO imprime el REPORTE</w:t>
            </w:r>
          </w:p>
          <w:p w14:paraId="1542DF0D" w14:textId="77777777" w:rsidR="00664CE5" w:rsidRDefault="00664CE5" w:rsidP="00664CE5">
            <w:pPr>
              <w:pStyle w:val="Prrafodelista"/>
              <w:numPr>
                <w:ilvl w:val="1"/>
                <w:numId w:val="28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 El USUARIO puede sacar estadísticas de MATERIAL  BIBLIOGRÁFICO  para saber cuáles son más usados fuera de la facultad</w:t>
            </w:r>
          </w:p>
        </w:tc>
      </w:tr>
      <w:tr w:rsidR="00664CE5" w14:paraId="3E29EE9B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347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348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0E512E24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Excepciones:</w:t>
            </w:r>
          </w:p>
        </w:tc>
        <w:tc>
          <w:tcPr>
            <w:tcW w:w="6135" w:type="dxa"/>
            <w:tcPrChange w:id="1349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5B63D3DF" w14:textId="4DF5611D" w:rsidR="00664CE5" w:rsidRPr="00F31982" w:rsidDel="00924C85" w:rsidRDefault="00664CE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350" w:author="Mario López García" w:date="2017-10-07T20:21:00Z"/>
                <w:rFonts w:cs="Arial"/>
                <w:lang w:val="es-ES"/>
              </w:rPr>
              <w:pPrChange w:id="1351" w:author="Mario López García" w:date="2017-10-07T20:21:00Z">
                <w:pPr>
                  <w:pStyle w:val="Prrafodelista"/>
                  <w:numPr>
                    <w:numId w:val="29"/>
                  </w:numPr>
                  <w:spacing w:line="240" w:lineRule="auto"/>
                  <w:ind w:hanging="36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352" w:author="Mario López García" w:date="2017-10-07T20:21:00Z">
              <w:r w:rsidRPr="00F31982" w:rsidDel="00924C85">
                <w:rPr>
                  <w:rFonts w:cs="Arial"/>
                  <w:lang w:val="es-ES"/>
                </w:rPr>
                <w:delText xml:space="preserve">Error en la </w:delText>
              </w:r>
            </w:del>
            <w:del w:id="1353" w:author="Mario López García" w:date="2017-10-07T20:00:00Z">
              <w:r w:rsidRPr="00F31982" w:rsidDel="00295298">
                <w:rPr>
                  <w:rFonts w:cs="Arial"/>
                  <w:lang w:val="es-ES"/>
                </w:rPr>
                <w:delText>base de datos</w:delText>
              </w:r>
            </w:del>
            <w:del w:id="1354" w:author="Mario López García" w:date="2017-10-07T20:20:00Z">
              <w:r w:rsidRPr="00F31982" w:rsidDel="00924C85">
                <w:rPr>
                  <w:rFonts w:cs="Arial"/>
                  <w:lang w:val="es-ES"/>
                </w:rPr>
                <w:delText xml:space="preserve"> al mostrar resultados</w:delText>
              </w:r>
            </w:del>
            <w:ins w:id="1355" w:author="Mario López García" w:date="2017-10-07T20:21:00Z">
              <w:r w:rsidR="00924C85">
                <w:rPr>
                  <w:rFonts w:cs="Arial"/>
                  <w:lang w:val="es-ES"/>
                </w:rPr>
                <w:t xml:space="preserve">1. </w:t>
              </w:r>
            </w:ins>
          </w:p>
          <w:p w14:paraId="1FC40614" w14:textId="2EC52FC9" w:rsidR="00664CE5" w:rsidRPr="00F31982" w:rsidRDefault="00664CE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  <w:pPrChange w:id="1356" w:author="Mario López García" w:date="2017-10-07T20:21:00Z">
                <w:pPr>
                  <w:pStyle w:val="Prrafodelista"/>
                  <w:numPr>
                    <w:numId w:val="29"/>
                  </w:numPr>
                  <w:spacing w:line="240" w:lineRule="auto"/>
                  <w:ind w:hanging="36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r w:rsidRPr="00F31982">
              <w:rPr>
                <w:rFonts w:cs="Arial"/>
                <w:lang w:val="es-ES"/>
              </w:rPr>
              <w:t xml:space="preserve">Error de conexión en la </w:t>
            </w:r>
            <w:del w:id="1357" w:author="Mario López García" w:date="2017-10-07T20:00:00Z">
              <w:r w:rsidRPr="00F31982" w:rsidDel="00295298">
                <w:rPr>
                  <w:rFonts w:cs="Arial"/>
                  <w:lang w:val="es-ES"/>
                </w:rPr>
                <w:delText>base de datos</w:delText>
              </w:r>
            </w:del>
            <w:ins w:id="1358" w:author="Mario López García" w:date="2017-10-07T20:00:00Z">
              <w:r w:rsidR="00295298" w:rsidRPr="00F31982">
                <w:rPr>
                  <w:rFonts w:cs="Arial"/>
                  <w:lang w:val="es-ES"/>
                </w:rPr>
                <w:t>BD</w:t>
              </w:r>
            </w:ins>
          </w:p>
        </w:tc>
      </w:tr>
      <w:tr w:rsidR="00664CE5" w14:paraId="4B5304D3" w14:textId="77777777" w:rsidTr="00975738">
        <w:trPr>
          <w:trHeight w:val="329"/>
          <w:trPrChange w:id="1359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360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69B372C5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Pos condiciones:</w:t>
            </w:r>
          </w:p>
        </w:tc>
        <w:tc>
          <w:tcPr>
            <w:tcW w:w="6135" w:type="dxa"/>
            <w:tcPrChange w:id="1361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2446CDD4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La generación de REPORTE de la consulta de MATERIAL BIBLIOGRÁFICO que ha sido prestado fuera de la facultad.</w:t>
            </w:r>
          </w:p>
        </w:tc>
      </w:tr>
      <w:tr w:rsidR="00664CE5" w14:paraId="61393760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362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363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4AECDF14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Entradas:</w:t>
            </w:r>
          </w:p>
        </w:tc>
        <w:tc>
          <w:tcPr>
            <w:tcW w:w="6135" w:type="dxa"/>
            <w:tcPrChange w:id="1364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C36E697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Consulta de préstamo de MATERIAL BIBLIOGRÁFICO fuera de la facultad</w:t>
            </w:r>
          </w:p>
        </w:tc>
      </w:tr>
      <w:tr w:rsidR="00664CE5" w14:paraId="310F7955" w14:textId="77777777" w:rsidTr="00975738">
        <w:trPr>
          <w:trHeight w:val="329"/>
          <w:trPrChange w:id="1365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366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6B0E35EA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 xml:space="preserve">Salidas: </w:t>
            </w:r>
          </w:p>
        </w:tc>
        <w:tc>
          <w:tcPr>
            <w:tcW w:w="6135" w:type="dxa"/>
            <w:tcPrChange w:id="1367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1B373C42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La consulta del MATERIAL BIBLIOGRÁFICO se genera un REPORTE.</w:t>
            </w:r>
          </w:p>
        </w:tc>
      </w:tr>
      <w:tr w:rsidR="00664CE5" w14:paraId="76DDD425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368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369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9AE850D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 xml:space="preserve">Incluye: </w:t>
            </w:r>
          </w:p>
          <w:p w14:paraId="77330F06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(relación Include)</w:t>
            </w:r>
          </w:p>
        </w:tc>
        <w:tc>
          <w:tcPr>
            <w:tcW w:w="6135" w:type="dxa"/>
            <w:tcPrChange w:id="1370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CD44812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No</w:t>
            </w:r>
          </w:p>
        </w:tc>
      </w:tr>
      <w:tr w:rsidR="00664CE5" w14:paraId="1F7F0797" w14:textId="77777777" w:rsidTr="00975738">
        <w:trPr>
          <w:trHeight w:val="329"/>
          <w:trPrChange w:id="1371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372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7208827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Extiende:</w:t>
            </w:r>
          </w:p>
          <w:p w14:paraId="76140B9E" w14:textId="77777777" w:rsidR="00664CE5" w:rsidRDefault="00664CE5" w:rsidP="006A6078">
            <w:pPr>
              <w:spacing w:line="240" w:lineRule="auto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(relación Extend)</w:t>
            </w:r>
          </w:p>
        </w:tc>
        <w:tc>
          <w:tcPr>
            <w:tcW w:w="6135" w:type="dxa"/>
            <w:tcPrChange w:id="1373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A0EA93A" w14:textId="77777777" w:rsidR="00664CE5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Este caso de uso se extiende del caso de uso Prestamos de Material fuera de la facultad</w:t>
            </w:r>
          </w:p>
        </w:tc>
      </w:tr>
      <w:tr w:rsidR="00664CE5" w14:paraId="489A5D1E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374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375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6752E686" w14:textId="77777777" w:rsidR="00664CE5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Prioridad:</w:t>
            </w:r>
          </w:p>
        </w:tc>
        <w:tc>
          <w:tcPr>
            <w:tcW w:w="6135" w:type="dxa"/>
            <w:tcPrChange w:id="1376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2628522" w14:textId="77777777" w:rsidR="00664CE5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14:paraId="64F313CD" w14:textId="77777777" w:rsidR="00664CE5" w:rsidRDefault="00664CE5" w:rsidP="00664CE5"/>
    <w:tbl>
      <w:tblPr>
        <w:tblStyle w:val="Tablanormal1"/>
        <w:tblW w:w="5000" w:type="pct"/>
        <w:tblLook w:val="04A0" w:firstRow="1" w:lastRow="0" w:firstColumn="1" w:lastColumn="0" w:noHBand="0" w:noVBand="1"/>
        <w:tblPrChange w:id="1377" w:author="Mario López García" w:date="2017-10-09T22:41:00Z">
          <w:tblPr>
            <w:tblStyle w:val="Tablaconcuadrcula"/>
            <w:tblW w:w="5000" w:type="pct"/>
            <w:tblInd w:w="-113" w:type="dxa"/>
            <w:tblLook w:val="04A0" w:firstRow="1" w:lastRow="0" w:firstColumn="1" w:lastColumn="0" w:noHBand="0" w:noVBand="1"/>
          </w:tblPr>
        </w:tblPrChange>
      </w:tblPr>
      <w:tblGrid>
        <w:gridCol w:w="2768"/>
        <w:gridCol w:w="6286"/>
        <w:tblGridChange w:id="1378">
          <w:tblGrid>
            <w:gridCol w:w="2768"/>
            <w:gridCol w:w="6286"/>
          </w:tblGrid>
        </w:tblGridChange>
      </w:tblGrid>
      <w:tr w:rsidR="00664CE5" w:rsidRPr="00AB3516" w14:paraId="069D4695" w14:textId="77777777" w:rsidTr="00975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  <w:trPrChange w:id="1379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380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5C4B7963" w14:textId="77777777" w:rsidR="00664CE5" w:rsidRPr="00AB3516" w:rsidRDefault="00664CE5" w:rsidP="006A6078">
            <w:pPr>
              <w:spacing w:line="240" w:lineRule="auto"/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vertAlign w:val="superscript"/>
                <w:lang w:val="es-ES"/>
                <w:rPrChange w:id="1381" w:author="Mario López García" w:date="2017-10-09T23:14:00Z">
                  <w:rPr>
                    <w:rFonts w:cs="Arial"/>
                    <w:b w:val="0"/>
                    <w:lang w:val="es-ES"/>
                  </w:rPr>
                </w:rPrChange>
              </w:rPr>
            </w:pPr>
            <w:bookmarkStart w:id="1382" w:name="_GoBack"/>
            <w:r w:rsidRPr="00AB3516">
              <w:rPr>
                <w:rFonts w:cs="Arial"/>
                <w:vertAlign w:val="superscript"/>
                <w:lang w:val="es-ES"/>
                <w:rPrChange w:id="1383" w:author="Mario López García" w:date="2017-10-09T23:14:00Z">
                  <w:rPr>
                    <w:rFonts w:cs="Arial"/>
                    <w:lang w:val="es-ES"/>
                  </w:rPr>
                </w:rPrChange>
              </w:rPr>
              <w:softHyphen/>
            </w:r>
            <w:r w:rsidRPr="00AB3516">
              <w:rPr>
                <w:rFonts w:cs="Arial"/>
                <w:vertAlign w:val="superscript"/>
                <w:lang w:val="es-ES"/>
                <w:rPrChange w:id="1384" w:author="Mario López García" w:date="2017-10-09T23:14:00Z">
                  <w:rPr>
                    <w:rFonts w:cs="Arial"/>
                    <w:lang w:val="es-ES"/>
                  </w:rPr>
                </w:rPrChange>
              </w:rPr>
              <w:softHyphen/>
              <w:t>ID:</w:t>
            </w:r>
          </w:p>
        </w:tc>
        <w:tc>
          <w:tcPr>
            <w:tcW w:w="6135" w:type="dxa"/>
            <w:tcPrChange w:id="1385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567CA39B" w14:textId="3F339DB8" w:rsidR="00664CE5" w:rsidRPr="00AB3516" w:rsidRDefault="00664CE5" w:rsidP="006A607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vertAlign w:val="superscript"/>
                <w:lang w:val="es-ES"/>
                <w:rPrChange w:id="1386" w:author="Mario López García" w:date="2017-10-09T23:14:00Z">
                  <w:rPr>
                    <w:rFonts w:cs="Arial"/>
                    <w:b w:val="0"/>
                    <w:lang w:val="es-ES"/>
                  </w:rPr>
                </w:rPrChange>
              </w:rPr>
            </w:pPr>
            <w:r w:rsidRPr="00AB3516">
              <w:rPr>
                <w:rFonts w:cs="Arial"/>
                <w:vertAlign w:val="superscript"/>
                <w:lang w:val="es-ES"/>
                <w:rPrChange w:id="1387" w:author="Mario López García" w:date="2017-10-09T23:14:00Z">
                  <w:rPr>
                    <w:rFonts w:cs="Arial"/>
                    <w:lang w:val="es-ES"/>
                  </w:rPr>
                </w:rPrChange>
              </w:rPr>
              <w:t>C</w:t>
            </w:r>
            <w:ins w:id="1388" w:author="Mario López García" w:date="2017-10-07T20:22:00Z">
              <w:r w:rsidR="00F31982" w:rsidRPr="00AB3516">
                <w:rPr>
                  <w:rFonts w:cs="Arial"/>
                  <w:vertAlign w:val="superscript"/>
                  <w:lang w:val="es-ES"/>
                  <w:rPrChange w:id="1389" w:author="Mario López García" w:date="2017-10-09T23:14:00Z">
                    <w:rPr>
                      <w:rFonts w:cs="Arial"/>
                      <w:lang w:val="es-ES"/>
                    </w:rPr>
                  </w:rPrChange>
                </w:rPr>
                <w:t>U</w:t>
              </w:r>
            </w:ins>
            <w:del w:id="1390" w:author="Mario López García" w:date="2017-10-07T20:22:00Z">
              <w:r w:rsidR="00A754AE" w:rsidRPr="00AB3516" w:rsidDel="00F31982">
                <w:rPr>
                  <w:rFonts w:cs="Arial"/>
                  <w:vertAlign w:val="superscript"/>
                  <w:lang w:val="es-ES"/>
                  <w:rPrChange w:id="1391" w:author="Mario López García" w:date="2017-10-09T23:14:00Z">
                    <w:rPr>
                      <w:rFonts w:cs="Arial"/>
                      <w:lang w:val="es-ES"/>
                    </w:rPr>
                  </w:rPrChange>
                </w:rPr>
                <w:delText>as</w:delText>
              </w:r>
              <w:r w:rsidRPr="00AB3516" w:rsidDel="00F31982">
                <w:rPr>
                  <w:rFonts w:cs="Arial"/>
                  <w:vertAlign w:val="superscript"/>
                  <w:lang w:val="es-ES"/>
                  <w:rPrChange w:id="1392" w:author="Mario López García" w:date="2017-10-09T23:14:00Z">
                    <w:rPr>
                      <w:rFonts w:cs="Arial"/>
                      <w:lang w:val="es-ES"/>
                    </w:rPr>
                  </w:rPrChange>
                </w:rPr>
                <w:delText>U</w:delText>
              </w:r>
              <w:r w:rsidR="00A754AE" w:rsidRPr="00AB3516" w:rsidDel="00F31982">
                <w:rPr>
                  <w:rFonts w:cs="Arial"/>
                  <w:vertAlign w:val="superscript"/>
                  <w:lang w:val="es-ES"/>
                  <w:rPrChange w:id="1393" w:author="Mario López García" w:date="2017-10-09T23:14:00Z">
                    <w:rPr>
                      <w:rFonts w:cs="Arial"/>
                      <w:lang w:val="es-ES"/>
                    </w:rPr>
                  </w:rPrChange>
                </w:rPr>
                <w:delText>s</w:delText>
              </w:r>
            </w:del>
            <w:r w:rsidR="00A754AE" w:rsidRPr="00AB3516">
              <w:rPr>
                <w:rFonts w:cs="Arial"/>
                <w:vertAlign w:val="superscript"/>
                <w:lang w:val="es-ES"/>
                <w:rPrChange w:id="1394" w:author="Mario López García" w:date="2017-10-09T23:14:00Z">
                  <w:rPr>
                    <w:rFonts w:cs="Arial"/>
                    <w:lang w:val="es-ES"/>
                  </w:rPr>
                </w:rPrChange>
              </w:rPr>
              <w:t xml:space="preserve"> 19</w:t>
            </w:r>
          </w:p>
        </w:tc>
      </w:tr>
      <w:tr w:rsidR="00664CE5" w:rsidRPr="00AB3516" w14:paraId="491846F9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395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396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5AA96A5D" w14:textId="77777777" w:rsidR="00664CE5" w:rsidRPr="00AB3516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vertAlign w:val="superscript"/>
                <w:lang w:val="es-ES"/>
                <w:rPrChange w:id="1397" w:author="Mario López García" w:date="2017-10-09T23:14:00Z">
                  <w:rPr>
                    <w:rFonts w:cs="Arial"/>
                    <w:b w:val="0"/>
                    <w:lang w:val="es-ES"/>
                  </w:rPr>
                </w:rPrChange>
              </w:rPr>
            </w:pPr>
            <w:r w:rsidRPr="00AB3516">
              <w:rPr>
                <w:rFonts w:cs="Arial"/>
                <w:vertAlign w:val="superscript"/>
                <w:lang w:val="es-ES"/>
                <w:rPrChange w:id="1398" w:author="Mario López García" w:date="2017-10-09T23:14:00Z">
                  <w:rPr>
                    <w:rFonts w:cs="Arial"/>
                    <w:lang w:val="es-ES"/>
                  </w:rPr>
                </w:rPrChange>
              </w:rPr>
              <w:t>Nombre:</w:t>
            </w:r>
          </w:p>
        </w:tc>
        <w:tc>
          <w:tcPr>
            <w:tcW w:w="6135" w:type="dxa"/>
            <w:tcPrChange w:id="1399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0626061" w14:textId="77777777" w:rsidR="00664CE5" w:rsidRPr="00AB3516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vertAlign w:val="superscript"/>
                <w:lang w:val="es-ES"/>
                <w:rPrChange w:id="1400" w:author="Mario López García" w:date="2017-10-09T23:14:00Z">
                  <w:rPr>
                    <w:rFonts w:cs="Arial"/>
                    <w:lang w:val="es-ES"/>
                  </w:rPr>
                </w:rPrChange>
              </w:rPr>
            </w:pPr>
            <w:r w:rsidRPr="00AB3516">
              <w:rPr>
                <w:rFonts w:cs="Arial"/>
                <w:vertAlign w:val="superscript"/>
                <w:lang w:val="es-ES"/>
                <w:rPrChange w:id="1401" w:author="Mario López García" w:date="2017-10-09T23:14:00Z">
                  <w:rPr>
                    <w:rFonts w:cs="Arial"/>
                    <w:lang w:val="es-ES"/>
                  </w:rPr>
                </w:rPrChange>
              </w:rPr>
              <w:t>Consultar Material por fecha de adquisición</w:t>
            </w:r>
          </w:p>
        </w:tc>
      </w:tr>
      <w:tr w:rsidR="00664CE5" w:rsidRPr="00AB3516" w14:paraId="1D0A7589" w14:textId="77777777" w:rsidTr="00975738">
        <w:trPr>
          <w:trHeight w:val="329"/>
          <w:trPrChange w:id="1402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403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4367A136" w14:textId="77777777" w:rsidR="00664CE5" w:rsidRPr="00AB3516" w:rsidRDefault="00664CE5" w:rsidP="006A6078">
            <w:pPr>
              <w:spacing w:line="240" w:lineRule="auto"/>
              <w:rPr>
                <w:rFonts w:cs="Arial"/>
                <w:b w:val="0"/>
                <w:vertAlign w:val="superscript"/>
                <w:lang w:val="es-ES"/>
                <w:rPrChange w:id="1404" w:author="Mario López García" w:date="2017-10-09T23:14:00Z">
                  <w:rPr>
                    <w:rFonts w:cs="Arial"/>
                    <w:b w:val="0"/>
                    <w:lang w:val="es-ES"/>
                  </w:rPr>
                </w:rPrChange>
              </w:rPr>
            </w:pPr>
            <w:r w:rsidRPr="00AB3516">
              <w:rPr>
                <w:rFonts w:cs="Arial"/>
                <w:vertAlign w:val="superscript"/>
                <w:lang w:val="es-ES"/>
                <w:rPrChange w:id="1405" w:author="Mario López García" w:date="2017-10-09T23:14:00Z">
                  <w:rPr>
                    <w:rFonts w:cs="Arial"/>
                    <w:lang w:val="es-ES"/>
                  </w:rPr>
                </w:rPrChange>
              </w:rPr>
              <w:t>Autor(es):</w:t>
            </w:r>
          </w:p>
        </w:tc>
        <w:tc>
          <w:tcPr>
            <w:tcW w:w="6135" w:type="dxa"/>
            <w:tcPrChange w:id="1406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9A07DE3" w14:textId="77777777" w:rsidR="00664CE5" w:rsidRPr="00AB3516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vertAlign w:val="superscript"/>
                <w:lang w:val="es-ES"/>
                <w:rPrChange w:id="1407" w:author="Mario López García" w:date="2017-10-09T23:14:00Z">
                  <w:rPr>
                    <w:rFonts w:cs="Arial"/>
                    <w:lang w:val="es-ES"/>
                  </w:rPr>
                </w:rPrChange>
              </w:rPr>
            </w:pPr>
            <w:r w:rsidRPr="00AB3516">
              <w:rPr>
                <w:rFonts w:cs="Arial"/>
                <w:vertAlign w:val="superscript"/>
                <w:lang w:val="es-ES"/>
                <w:rPrChange w:id="1408" w:author="Mario López García" w:date="2017-10-09T23:14:00Z">
                  <w:rPr>
                    <w:rFonts w:cs="Arial"/>
                    <w:lang w:val="es-ES"/>
                  </w:rPr>
                </w:rPrChange>
              </w:rPr>
              <w:t>Mario López García</w:t>
            </w:r>
          </w:p>
        </w:tc>
      </w:tr>
      <w:tr w:rsidR="00664CE5" w:rsidRPr="00AB3516" w14:paraId="4F4CDD3B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409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410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54BDD37" w14:textId="77777777" w:rsidR="00664CE5" w:rsidRPr="00AB3516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vertAlign w:val="superscript"/>
                <w:lang w:val="es-ES"/>
                <w:rPrChange w:id="1411" w:author="Mario López García" w:date="2017-10-09T23:14:00Z">
                  <w:rPr>
                    <w:rFonts w:cs="Arial"/>
                    <w:b w:val="0"/>
                    <w:lang w:val="es-ES"/>
                  </w:rPr>
                </w:rPrChange>
              </w:rPr>
            </w:pPr>
            <w:r w:rsidRPr="00AB3516">
              <w:rPr>
                <w:rFonts w:cs="Arial"/>
                <w:vertAlign w:val="superscript"/>
                <w:lang w:val="es-ES"/>
                <w:rPrChange w:id="1412" w:author="Mario López García" w:date="2017-10-09T23:14:00Z">
                  <w:rPr>
                    <w:rFonts w:cs="Arial"/>
                    <w:lang w:val="es-ES"/>
                  </w:rPr>
                </w:rPrChange>
              </w:rPr>
              <w:t>Fecha de creación:</w:t>
            </w:r>
          </w:p>
        </w:tc>
        <w:tc>
          <w:tcPr>
            <w:tcW w:w="6135" w:type="dxa"/>
            <w:tcPrChange w:id="1413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A7255A8" w14:textId="77777777" w:rsidR="00664CE5" w:rsidRPr="00AB3516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vertAlign w:val="superscript"/>
                <w:lang w:val="es-ES"/>
                <w:rPrChange w:id="1414" w:author="Mario López García" w:date="2017-10-09T23:14:00Z">
                  <w:rPr>
                    <w:rFonts w:cs="Arial"/>
                    <w:lang w:val="es-ES"/>
                  </w:rPr>
                </w:rPrChange>
              </w:rPr>
            </w:pPr>
            <w:r w:rsidRPr="00AB3516">
              <w:rPr>
                <w:rFonts w:cs="Arial"/>
                <w:vertAlign w:val="superscript"/>
                <w:lang w:val="es-ES"/>
                <w:rPrChange w:id="1415" w:author="Mario López García" w:date="2017-10-09T23:14:00Z">
                  <w:rPr>
                    <w:rFonts w:cs="Arial"/>
                    <w:lang w:val="es-ES"/>
                  </w:rPr>
                </w:rPrChange>
              </w:rPr>
              <w:t>31 de septiembre de 2017</w:t>
            </w:r>
          </w:p>
        </w:tc>
      </w:tr>
      <w:tr w:rsidR="00664CE5" w:rsidRPr="00AB3516" w14:paraId="344C7E2A" w14:textId="77777777" w:rsidTr="00975738">
        <w:trPr>
          <w:trHeight w:val="329"/>
          <w:trPrChange w:id="1416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417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52CFFA0C" w14:textId="77777777" w:rsidR="00664CE5" w:rsidRPr="00AB3516" w:rsidRDefault="00664CE5" w:rsidP="006A6078">
            <w:pPr>
              <w:spacing w:line="240" w:lineRule="auto"/>
              <w:rPr>
                <w:rFonts w:cs="Arial"/>
                <w:b w:val="0"/>
                <w:vertAlign w:val="superscript"/>
                <w:lang w:val="es-ES"/>
                <w:rPrChange w:id="1418" w:author="Mario López García" w:date="2017-10-09T23:14:00Z">
                  <w:rPr>
                    <w:rFonts w:cs="Arial"/>
                    <w:b w:val="0"/>
                    <w:lang w:val="es-ES"/>
                  </w:rPr>
                </w:rPrChange>
              </w:rPr>
            </w:pPr>
            <w:r w:rsidRPr="00AB3516">
              <w:rPr>
                <w:rFonts w:cs="Arial"/>
                <w:vertAlign w:val="superscript"/>
                <w:lang w:val="es-ES"/>
                <w:rPrChange w:id="1419" w:author="Mario López García" w:date="2017-10-09T23:14:00Z">
                  <w:rPr>
                    <w:rFonts w:cs="Arial"/>
                    <w:lang w:val="es-ES"/>
                  </w:rPr>
                </w:rPrChange>
              </w:rPr>
              <w:t>Fecha de actualización:</w:t>
            </w:r>
          </w:p>
        </w:tc>
        <w:tc>
          <w:tcPr>
            <w:tcW w:w="6135" w:type="dxa"/>
            <w:tcPrChange w:id="1420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0FB8817E" w14:textId="77777777" w:rsidR="00664CE5" w:rsidRPr="00AB3516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vertAlign w:val="superscript"/>
                <w:lang w:val="es-ES"/>
                <w:rPrChange w:id="1421" w:author="Mario López García" w:date="2017-10-09T23:14:00Z">
                  <w:rPr>
                    <w:rFonts w:cs="Arial"/>
                    <w:lang w:val="es-ES"/>
                  </w:rPr>
                </w:rPrChange>
              </w:rPr>
            </w:pPr>
            <w:r w:rsidRPr="00AB3516">
              <w:rPr>
                <w:rFonts w:cs="Arial"/>
                <w:vertAlign w:val="superscript"/>
                <w:lang w:val="es-ES"/>
                <w:rPrChange w:id="1422" w:author="Mario López García" w:date="2017-10-09T23:14:00Z">
                  <w:rPr>
                    <w:rFonts w:cs="Arial"/>
                    <w:lang w:val="es-ES"/>
                  </w:rPr>
                </w:rPrChange>
              </w:rPr>
              <w:t>31 de septiembre de 2017</w:t>
            </w:r>
          </w:p>
        </w:tc>
      </w:tr>
      <w:tr w:rsidR="00664CE5" w:rsidRPr="00AB3516" w14:paraId="4C134717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423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424" w:author="Mario López García" w:date="2017-10-09T22:41:00Z">
              <w:tcPr>
                <w:tcW w:w="2702" w:type="dxa"/>
                <w:tcBorders>
                  <w:top w:val="nil"/>
                </w:tcBorders>
                <w:shd w:val="clear" w:color="auto" w:fill="auto"/>
                <w:tcMar>
                  <w:left w:w="108" w:type="dxa"/>
                </w:tcMar>
              </w:tcPr>
            </w:tcPrChange>
          </w:tcPr>
          <w:p w14:paraId="7590DE5B" w14:textId="77777777" w:rsidR="00664CE5" w:rsidRPr="00AB3516" w:rsidRDefault="00664CE5" w:rsidP="006A6078">
            <w:pPr>
              <w:pStyle w:val="Prrafodelista"/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bCs w:val="0"/>
                <w:vertAlign w:val="superscript"/>
                <w:lang w:val="es-ES"/>
                <w:rPrChange w:id="1425" w:author="Mario López García" w:date="2017-10-09T23:14:00Z">
                  <w:rPr>
                    <w:rFonts w:cs="Arial"/>
                    <w:b w:val="0"/>
                    <w:bCs w:val="0"/>
                    <w:lang w:val="es-ES"/>
                  </w:rPr>
                </w:rPrChange>
              </w:rPr>
            </w:pPr>
            <w:r w:rsidRPr="00AB3516">
              <w:rPr>
                <w:rFonts w:cs="Arial"/>
                <w:vertAlign w:val="superscript"/>
                <w:lang w:val="es-ES"/>
                <w:rPrChange w:id="1426" w:author="Mario López García" w:date="2017-10-09T23:14:00Z">
                  <w:rPr>
                    <w:rFonts w:cs="Arial"/>
                    <w:lang w:val="es-ES"/>
                  </w:rPr>
                </w:rPrChange>
              </w:rPr>
              <w:t>Versión:</w:t>
            </w:r>
          </w:p>
        </w:tc>
        <w:tc>
          <w:tcPr>
            <w:tcW w:w="6135" w:type="dxa"/>
            <w:tcPrChange w:id="1427" w:author="Mario López García" w:date="2017-10-09T22:41:00Z">
              <w:tcPr>
                <w:tcW w:w="6135" w:type="dxa"/>
                <w:tcBorders>
                  <w:top w:val="nil"/>
                </w:tcBorders>
                <w:shd w:val="clear" w:color="auto" w:fill="auto"/>
                <w:tcMar>
                  <w:left w:w="108" w:type="dxa"/>
                </w:tcMar>
              </w:tcPr>
            </w:tcPrChange>
          </w:tcPr>
          <w:p w14:paraId="51AF45BD" w14:textId="77777777" w:rsidR="00664CE5" w:rsidRPr="00AB3516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  <w:rPrChange w:id="1428" w:author="Mario López García" w:date="2017-10-09T23:14:00Z">
                  <w:rPr/>
                </w:rPrChange>
              </w:rPr>
            </w:pPr>
            <w:r w:rsidRPr="00AB3516">
              <w:rPr>
                <w:vertAlign w:val="superscript"/>
                <w:rPrChange w:id="1429" w:author="Mario López García" w:date="2017-10-09T23:14:00Z">
                  <w:rPr/>
                </w:rPrChange>
              </w:rPr>
              <w:t>1.0</w:t>
            </w:r>
          </w:p>
        </w:tc>
      </w:tr>
      <w:tr w:rsidR="00664CE5" w:rsidRPr="00AB3516" w14:paraId="3141890E" w14:textId="77777777" w:rsidTr="00975738">
        <w:trPr>
          <w:trHeight w:val="329"/>
          <w:trPrChange w:id="1430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431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1A9B189F" w14:textId="77777777" w:rsidR="00664CE5" w:rsidRPr="00AB3516" w:rsidRDefault="00664CE5" w:rsidP="006A6078">
            <w:pPr>
              <w:spacing w:line="240" w:lineRule="auto"/>
              <w:rPr>
                <w:rFonts w:cs="Arial"/>
                <w:b w:val="0"/>
                <w:vertAlign w:val="superscript"/>
                <w:lang w:val="es-ES"/>
                <w:rPrChange w:id="1432" w:author="Mario López García" w:date="2017-10-09T23:14:00Z">
                  <w:rPr>
                    <w:rFonts w:cs="Arial"/>
                    <w:b w:val="0"/>
                    <w:lang w:val="es-ES"/>
                  </w:rPr>
                </w:rPrChange>
              </w:rPr>
            </w:pPr>
            <w:r w:rsidRPr="00AB3516">
              <w:rPr>
                <w:rFonts w:cs="Arial"/>
                <w:vertAlign w:val="superscript"/>
                <w:lang w:val="es-ES"/>
                <w:rPrChange w:id="1433" w:author="Mario López García" w:date="2017-10-09T23:14:00Z">
                  <w:rPr>
                    <w:rFonts w:cs="Arial"/>
                    <w:lang w:val="es-ES"/>
                  </w:rPr>
                </w:rPrChange>
              </w:rPr>
              <w:t>Actor(es):</w:t>
            </w:r>
          </w:p>
        </w:tc>
        <w:tc>
          <w:tcPr>
            <w:tcW w:w="6135" w:type="dxa"/>
            <w:tcPrChange w:id="1434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4B0C4861" w14:textId="77777777" w:rsidR="00664CE5" w:rsidRPr="00AB3516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vertAlign w:val="superscript"/>
                <w:lang w:val="es-ES"/>
                <w:rPrChange w:id="1435" w:author="Mario López García" w:date="2017-10-09T23:14:00Z">
                  <w:rPr>
                    <w:rFonts w:cs="Arial"/>
                    <w:lang w:val="es-ES"/>
                  </w:rPr>
                </w:rPrChange>
              </w:rPr>
            </w:pPr>
            <w:r w:rsidRPr="00AB3516">
              <w:rPr>
                <w:rFonts w:cs="Arial"/>
                <w:vertAlign w:val="superscript"/>
                <w:lang w:val="es-ES"/>
                <w:rPrChange w:id="1436" w:author="Mario López García" w:date="2017-10-09T23:14:00Z">
                  <w:rPr>
                    <w:rFonts w:cs="Arial"/>
                    <w:lang w:val="es-ES"/>
                  </w:rPr>
                </w:rPrChange>
              </w:rPr>
              <w:t>DIRECTIVO</w:t>
            </w:r>
          </w:p>
        </w:tc>
      </w:tr>
      <w:tr w:rsidR="00664CE5" w:rsidRPr="00AB3516" w14:paraId="398C1D84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437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438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A33B36E" w14:textId="77777777" w:rsidR="00664CE5" w:rsidRPr="00AB3516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vertAlign w:val="superscript"/>
                <w:lang w:val="es-ES"/>
                <w:rPrChange w:id="1439" w:author="Mario López García" w:date="2017-10-09T23:14:00Z">
                  <w:rPr>
                    <w:rFonts w:cs="Arial"/>
                    <w:b w:val="0"/>
                    <w:lang w:val="es-ES"/>
                  </w:rPr>
                </w:rPrChange>
              </w:rPr>
            </w:pPr>
            <w:r w:rsidRPr="00AB3516">
              <w:rPr>
                <w:rFonts w:cs="Arial"/>
                <w:vertAlign w:val="superscript"/>
                <w:lang w:val="es-ES"/>
                <w:rPrChange w:id="1440" w:author="Mario López García" w:date="2017-10-09T23:14:00Z">
                  <w:rPr>
                    <w:rFonts w:cs="Arial"/>
                    <w:lang w:val="es-ES"/>
                  </w:rPr>
                </w:rPrChange>
              </w:rPr>
              <w:t>Descripción:</w:t>
            </w:r>
          </w:p>
        </w:tc>
        <w:tc>
          <w:tcPr>
            <w:tcW w:w="6135" w:type="dxa"/>
            <w:tcPrChange w:id="1441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6C775887" w14:textId="77777777" w:rsidR="00664CE5" w:rsidRPr="00AB3516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vertAlign w:val="superscript"/>
                <w:lang w:val="es-ES"/>
                <w:rPrChange w:id="1442" w:author="Mario López García" w:date="2017-10-09T23:14:00Z">
                  <w:rPr>
                    <w:rFonts w:cs="Arial"/>
                    <w:lang w:val="es-ES"/>
                  </w:rPr>
                </w:rPrChange>
              </w:rPr>
            </w:pPr>
            <w:r w:rsidRPr="00AB3516">
              <w:rPr>
                <w:rFonts w:cs="Arial"/>
                <w:vertAlign w:val="superscript"/>
                <w:lang w:val="es-ES"/>
                <w:rPrChange w:id="1443" w:author="Mario López García" w:date="2017-10-09T23:14:00Z">
                  <w:rPr>
                    <w:rFonts w:cs="Arial"/>
                    <w:lang w:val="es-ES"/>
                  </w:rPr>
                </w:rPrChange>
              </w:rPr>
              <w:t>El ACTOR o DIRECTIVO consulta en el sistema el MATERIAL BIBLIOGRÁFICO por fecha de adquisición</w:t>
            </w:r>
          </w:p>
        </w:tc>
      </w:tr>
      <w:tr w:rsidR="00664CE5" w:rsidRPr="00AB3516" w14:paraId="74E0D553" w14:textId="77777777" w:rsidTr="00975738">
        <w:trPr>
          <w:trHeight w:val="329"/>
          <w:trPrChange w:id="1444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445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4F552F23" w14:textId="77777777" w:rsidR="00664CE5" w:rsidRPr="00AB3516" w:rsidRDefault="00664CE5" w:rsidP="006A6078">
            <w:pPr>
              <w:spacing w:line="240" w:lineRule="auto"/>
              <w:rPr>
                <w:rFonts w:cs="Arial"/>
                <w:b w:val="0"/>
                <w:vertAlign w:val="superscript"/>
                <w:lang w:val="es-ES"/>
                <w:rPrChange w:id="1446" w:author="Mario López García" w:date="2017-10-09T23:14:00Z">
                  <w:rPr>
                    <w:rFonts w:cs="Arial"/>
                    <w:b w:val="0"/>
                    <w:lang w:val="es-ES"/>
                  </w:rPr>
                </w:rPrChange>
              </w:rPr>
            </w:pPr>
            <w:r w:rsidRPr="00AB3516">
              <w:rPr>
                <w:rFonts w:cs="Arial"/>
                <w:vertAlign w:val="superscript"/>
                <w:lang w:val="es-ES"/>
                <w:rPrChange w:id="1447" w:author="Mario López García" w:date="2017-10-09T23:14:00Z">
                  <w:rPr>
                    <w:rFonts w:cs="Arial"/>
                    <w:lang w:val="es-ES"/>
                  </w:rPr>
                </w:rPrChange>
              </w:rPr>
              <w:t>Precondiciones:</w:t>
            </w:r>
          </w:p>
        </w:tc>
        <w:tc>
          <w:tcPr>
            <w:tcW w:w="6135" w:type="dxa"/>
            <w:tcPrChange w:id="1448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11FE37EC" w14:textId="77777777" w:rsidR="00664CE5" w:rsidRPr="00AB3516" w:rsidRDefault="00664CE5" w:rsidP="00664CE5">
            <w:pPr>
              <w:pStyle w:val="Prrafodelista"/>
              <w:numPr>
                <w:ilvl w:val="0"/>
                <w:numId w:val="3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rPrChange w:id="1449" w:author="Mario López García" w:date="2017-10-09T23:14:00Z">
                  <w:rPr/>
                </w:rPrChange>
              </w:rPr>
            </w:pPr>
            <w:r w:rsidRPr="00AB3516">
              <w:rPr>
                <w:rFonts w:cs="Arial"/>
                <w:vertAlign w:val="superscript"/>
                <w:lang w:val="es-ES"/>
                <w:rPrChange w:id="1450" w:author="Mario López García" w:date="2017-10-09T23:14:00Z">
                  <w:rPr>
                    <w:rFonts w:cs="Arial"/>
                    <w:lang w:val="es-ES"/>
                  </w:rPr>
                </w:rPrChange>
              </w:rPr>
              <w:t>El USUARIO debe haber iniciado sesión en el sistema</w:t>
            </w:r>
          </w:p>
          <w:p w14:paraId="60B402EB" w14:textId="77777777" w:rsidR="00664CE5" w:rsidRPr="00AB3516" w:rsidRDefault="00664CE5" w:rsidP="00664CE5">
            <w:pPr>
              <w:pStyle w:val="Prrafodelista"/>
              <w:numPr>
                <w:ilvl w:val="0"/>
                <w:numId w:val="3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vertAlign w:val="superscript"/>
                <w:lang w:val="es-ES"/>
                <w:rPrChange w:id="1451" w:author="Mario López García" w:date="2017-10-09T23:14:00Z">
                  <w:rPr>
                    <w:rFonts w:cs="Arial"/>
                    <w:lang w:val="es-ES"/>
                  </w:rPr>
                </w:rPrChange>
              </w:rPr>
            </w:pPr>
            <w:r w:rsidRPr="00AB3516">
              <w:rPr>
                <w:rFonts w:cs="Arial"/>
                <w:vertAlign w:val="superscript"/>
                <w:lang w:val="es-ES"/>
                <w:rPrChange w:id="1452" w:author="Mario López García" w:date="2017-10-09T23:14:00Z">
                  <w:rPr>
                    <w:rFonts w:cs="Arial"/>
                    <w:lang w:val="es-ES"/>
                  </w:rPr>
                </w:rPrChange>
              </w:rPr>
              <w:t>Que el MATERIAL BIBLIOGRÁFICO haya sido prestado</w:t>
            </w:r>
          </w:p>
        </w:tc>
      </w:tr>
      <w:tr w:rsidR="00664CE5" w:rsidRPr="00AB3516" w14:paraId="3C483CEF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453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454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064B6D4" w14:textId="77777777" w:rsidR="00664CE5" w:rsidRPr="00AB3516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vertAlign w:val="superscript"/>
                <w:lang w:val="es-ES"/>
                <w:rPrChange w:id="1455" w:author="Mario López García" w:date="2017-10-09T23:14:00Z">
                  <w:rPr>
                    <w:rFonts w:cs="Arial"/>
                    <w:b w:val="0"/>
                    <w:lang w:val="es-ES"/>
                  </w:rPr>
                </w:rPrChange>
              </w:rPr>
            </w:pPr>
            <w:r w:rsidRPr="00AB3516">
              <w:rPr>
                <w:rFonts w:cs="Arial"/>
                <w:vertAlign w:val="superscript"/>
                <w:lang w:val="es-ES"/>
                <w:rPrChange w:id="1456" w:author="Mario López García" w:date="2017-10-09T23:14:00Z">
                  <w:rPr>
                    <w:rFonts w:cs="Arial"/>
                    <w:lang w:val="es-ES"/>
                  </w:rPr>
                </w:rPrChange>
              </w:rPr>
              <w:t>Flujo Normal:</w:t>
            </w:r>
          </w:p>
        </w:tc>
        <w:tc>
          <w:tcPr>
            <w:tcW w:w="6135" w:type="dxa"/>
            <w:tcPrChange w:id="1457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62C6CF96" w14:textId="77777777" w:rsidR="00664CE5" w:rsidRPr="00AB3516" w:rsidRDefault="00664CE5" w:rsidP="00664CE5">
            <w:pPr>
              <w:pStyle w:val="Prrafodelista"/>
              <w:numPr>
                <w:ilvl w:val="0"/>
                <w:numId w:val="4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  <w:rPrChange w:id="1458" w:author="Mario López García" w:date="2017-10-09T23:14:00Z">
                  <w:rPr/>
                </w:rPrChange>
              </w:rPr>
            </w:pPr>
            <w:r w:rsidRPr="00AB3516">
              <w:rPr>
                <w:rFonts w:cs="Arial"/>
                <w:vertAlign w:val="superscript"/>
                <w:lang w:val="es-ES"/>
                <w:rPrChange w:id="1459" w:author="Mario López García" w:date="2017-10-09T23:14:00Z">
                  <w:rPr>
                    <w:rFonts w:cs="Arial"/>
                    <w:lang w:val="es-ES"/>
                  </w:rPr>
                </w:rPrChange>
              </w:rPr>
              <w:t>El DIRECTIVO entra a la sección de CONSULTAS</w:t>
            </w:r>
          </w:p>
          <w:p w14:paraId="00168EFA" w14:textId="77777777" w:rsidR="00664CE5" w:rsidRPr="00AB3516" w:rsidRDefault="00664CE5" w:rsidP="00664CE5">
            <w:pPr>
              <w:pStyle w:val="Prrafodelista"/>
              <w:numPr>
                <w:ilvl w:val="0"/>
                <w:numId w:val="4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vertAlign w:val="superscript"/>
                <w:lang w:val="es-ES"/>
                <w:rPrChange w:id="1460" w:author="Mario López García" w:date="2017-10-09T23:14:00Z">
                  <w:rPr>
                    <w:rFonts w:cs="Arial"/>
                    <w:lang w:val="es-ES"/>
                  </w:rPr>
                </w:rPrChange>
              </w:rPr>
            </w:pPr>
            <w:r w:rsidRPr="00AB3516">
              <w:rPr>
                <w:rFonts w:cs="Arial"/>
                <w:vertAlign w:val="superscript"/>
                <w:lang w:val="es-ES"/>
                <w:rPrChange w:id="1461" w:author="Mario López García" w:date="2017-10-09T23:14:00Z">
                  <w:rPr>
                    <w:rFonts w:cs="Arial"/>
                    <w:lang w:val="es-ES"/>
                  </w:rPr>
                </w:rPrChange>
              </w:rPr>
              <w:t>El DIRECTIVO selecciona la opción de Material por Fecha de adquisición</w:t>
            </w:r>
          </w:p>
          <w:p w14:paraId="7C77CC5B" w14:textId="77777777" w:rsidR="00664CE5" w:rsidRPr="00AB3516" w:rsidRDefault="00664CE5" w:rsidP="00664CE5">
            <w:pPr>
              <w:pStyle w:val="Prrafodelista"/>
              <w:numPr>
                <w:ilvl w:val="0"/>
                <w:numId w:val="4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vertAlign w:val="superscript"/>
                <w:lang w:val="es-ES"/>
                <w:rPrChange w:id="1462" w:author="Mario López García" w:date="2017-10-09T23:14:00Z">
                  <w:rPr>
                    <w:rFonts w:cs="Arial"/>
                    <w:lang w:val="es-ES"/>
                  </w:rPr>
                </w:rPrChange>
              </w:rPr>
            </w:pPr>
            <w:r w:rsidRPr="00AB3516">
              <w:rPr>
                <w:rFonts w:cs="Arial"/>
                <w:vertAlign w:val="superscript"/>
                <w:lang w:val="es-ES"/>
                <w:rPrChange w:id="1463" w:author="Mario López García" w:date="2017-10-09T23:14:00Z">
                  <w:rPr>
                    <w:rFonts w:cs="Arial"/>
                    <w:lang w:val="es-ES"/>
                  </w:rPr>
                </w:rPrChange>
              </w:rPr>
              <w:t>El DIRECTIVO pone la fecha para buscar</w:t>
            </w:r>
          </w:p>
          <w:p w14:paraId="1AE7C077" w14:textId="77777777" w:rsidR="00664CE5" w:rsidRPr="00AB3516" w:rsidRDefault="00664CE5" w:rsidP="00664CE5">
            <w:pPr>
              <w:pStyle w:val="Prrafodelista"/>
              <w:numPr>
                <w:ilvl w:val="0"/>
                <w:numId w:val="4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vertAlign w:val="superscript"/>
                <w:lang w:val="es-ES"/>
                <w:rPrChange w:id="1464" w:author="Mario López García" w:date="2017-10-09T23:14:00Z">
                  <w:rPr>
                    <w:rFonts w:cs="Arial"/>
                    <w:lang w:val="es-ES"/>
                  </w:rPr>
                </w:rPrChange>
              </w:rPr>
            </w:pPr>
            <w:r w:rsidRPr="00AB3516">
              <w:rPr>
                <w:rFonts w:cs="Arial"/>
                <w:vertAlign w:val="superscript"/>
                <w:lang w:val="es-ES"/>
                <w:rPrChange w:id="1465" w:author="Mario López García" w:date="2017-10-09T23:14:00Z">
                  <w:rPr>
                    <w:rFonts w:cs="Arial"/>
                    <w:lang w:val="es-ES"/>
                  </w:rPr>
                </w:rPrChange>
              </w:rPr>
              <w:t>El DIRECTIVO busca que MATERIAL BIBLIOGRÁFICO ha sido consultado en tal fecha</w:t>
            </w:r>
          </w:p>
          <w:p w14:paraId="47CF4AA7" w14:textId="77777777" w:rsidR="00664CE5" w:rsidRPr="00AB3516" w:rsidRDefault="00664CE5" w:rsidP="00664CE5">
            <w:pPr>
              <w:pStyle w:val="Prrafodelista"/>
              <w:numPr>
                <w:ilvl w:val="0"/>
                <w:numId w:val="4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vertAlign w:val="superscript"/>
                <w:lang w:val="es-ES"/>
                <w:rPrChange w:id="1466" w:author="Mario López García" w:date="2017-10-09T23:14:00Z">
                  <w:rPr>
                    <w:rFonts w:cs="Arial"/>
                    <w:lang w:val="es-ES"/>
                  </w:rPr>
                </w:rPrChange>
              </w:rPr>
            </w:pPr>
            <w:r w:rsidRPr="00AB3516">
              <w:rPr>
                <w:rFonts w:cs="Arial"/>
                <w:vertAlign w:val="superscript"/>
                <w:lang w:val="es-ES"/>
                <w:rPrChange w:id="1467" w:author="Mario López García" w:date="2017-10-09T23:14:00Z">
                  <w:rPr>
                    <w:rFonts w:cs="Arial"/>
                    <w:lang w:val="es-ES"/>
                  </w:rPr>
                </w:rPrChange>
              </w:rPr>
              <w:t>El sistema le muestra los resultados</w:t>
            </w:r>
          </w:p>
          <w:p w14:paraId="766FD60F" w14:textId="77777777" w:rsidR="00664CE5" w:rsidRPr="00AB3516" w:rsidRDefault="00664CE5" w:rsidP="00664CE5">
            <w:pPr>
              <w:pStyle w:val="Prrafodelista"/>
              <w:numPr>
                <w:ilvl w:val="0"/>
                <w:numId w:val="4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vertAlign w:val="superscript"/>
                <w:lang w:val="es-ES"/>
                <w:rPrChange w:id="1468" w:author="Mario López García" w:date="2017-10-09T23:14:00Z">
                  <w:rPr>
                    <w:rFonts w:cs="Arial"/>
                    <w:lang w:val="es-ES"/>
                  </w:rPr>
                </w:rPrChange>
              </w:rPr>
            </w:pPr>
            <w:r w:rsidRPr="00AB3516">
              <w:rPr>
                <w:rFonts w:cs="Arial"/>
                <w:vertAlign w:val="superscript"/>
                <w:lang w:val="es-ES"/>
                <w:rPrChange w:id="1469" w:author="Mario López García" w:date="2017-10-09T23:14:00Z">
                  <w:rPr>
                    <w:rFonts w:cs="Arial"/>
                    <w:lang w:val="es-ES"/>
                  </w:rPr>
                </w:rPrChange>
              </w:rPr>
              <w:t>DIRECTIVO da clic en generar REPORTE</w:t>
            </w:r>
          </w:p>
          <w:p w14:paraId="3B740525" w14:textId="77777777" w:rsidR="00664CE5" w:rsidRPr="00AB3516" w:rsidRDefault="00664CE5" w:rsidP="00664CE5">
            <w:pPr>
              <w:pStyle w:val="Prrafodelista"/>
              <w:numPr>
                <w:ilvl w:val="0"/>
                <w:numId w:val="4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vertAlign w:val="superscript"/>
                <w:lang w:val="es-ES"/>
                <w:rPrChange w:id="1470" w:author="Mario López García" w:date="2017-10-09T23:14:00Z">
                  <w:rPr>
                    <w:rFonts w:cs="Arial"/>
                    <w:lang w:val="es-ES"/>
                  </w:rPr>
                </w:rPrChange>
              </w:rPr>
            </w:pPr>
            <w:r w:rsidRPr="00AB3516">
              <w:rPr>
                <w:rFonts w:cs="Arial"/>
                <w:vertAlign w:val="superscript"/>
                <w:lang w:val="es-ES"/>
                <w:rPrChange w:id="1471" w:author="Mario López García" w:date="2017-10-09T23:14:00Z">
                  <w:rPr>
                    <w:rFonts w:cs="Arial"/>
                    <w:lang w:val="es-ES"/>
                  </w:rPr>
                </w:rPrChange>
              </w:rPr>
              <w:t>Sistema genera REPORTE</w:t>
            </w:r>
          </w:p>
          <w:p w14:paraId="6CF6347B" w14:textId="77777777" w:rsidR="00664CE5" w:rsidRPr="00AB3516" w:rsidRDefault="00664CE5" w:rsidP="00664CE5">
            <w:pPr>
              <w:pStyle w:val="Prrafodelista"/>
              <w:numPr>
                <w:ilvl w:val="0"/>
                <w:numId w:val="4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vertAlign w:val="superscript"/>
                <w:lang w:val="es-ES"/>
                <w:rPrChange w:id="1472" w:author="Mario López García" w:date="2017-10-09T23:14:00Z">
                  <w:rPr>
                    <w:rFonts w:cs="Arial"/>
                    <w:lang w:val="es-ES"/>
                  </w:rPr>
                </w:rPrChange>
              </w:rPr>
            </w:pPr>
            <w:r w:rsidRPr="00AB3516">
              <w:rPr>
                <w:rFonts w:cs="Arial"/>
                <w:vertAlign w:val="superscript"/>
                <w:lang w:val="es-ES"/>
                <w:rPrChange w:id="1473" w:author="Mario López García" w:date="2017-10-09T23:14:00Z">
                  <w:rPr>
                    <w:rFonts w:cs="Arial"/>
                    <w:lang w:val="es-ES"/>
                  </w:rPr>
                </w:rPrChange>
              </w:rPr>
              <w:t>DIRECTIVO regresa a la pantalla principal</w:t>
            </w:r>
          </w:p>
        </w:tc>
      </w:tr>
      <w:tr w:rsidR="00664CE5" w:rsidRPr="00AB3516" w14:paraId="771B704F" w14:textId="77777777" w:rsidTr="00975738">
        <w:trPr>
          <w:trHeight w:val="329"/>
          <w:trPrChange w:id="1474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475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3A56662E" w14:textId="77777777" w:rsidR="00664CE5" w:rsidRPr="00AB3516" w:rsidRDefault="00664CE5" w:rsidP="006A6078">
            <w:pPr>
              <w:spacing w:line="240" w:lineRule="auto"/>
              <w:rPr>
                <w:rFonts w:cs="Arial"/>
                <w:b w:val="0"/>
                <w:vertAlign w:val="superscript"/>
                <w:lang w:val="es-ES"/>
                <w:rPrChange w:id="1476" w:author="Mario López García" w:date="2017-10-09T23:14:00Z">
                  <w:rPr>
                    <w:rFonts w:cs="Arial"/>
                    <w:b w:val="0"/>
                    <w:lang w:val="es-ES"/>
                  </w:rPr>
                </w:rPrChange>
              </w:rPr>
            </w:pPr>
            <w:r w:rsidRPr="00AB3516">
              <w:rPr>
                <w:rFonts w:cs="Arial"/>
                <w:vertAlign w:val="superscript"/>
                <w:lang w:val="es-ES"/>
                <w:rPrChange w:id="1477" w:author="Mario López García" w:date="2017-10-09T23:14:00Z">
                  <w:rPr>
                    <w:rFonts w:cs="Arial"/>
                    <w:lang w:val="es-ES"/>
                  </w:rPr>
                </w:rPrChange>
              </w:rPr>
              <w:t>Flujos Alternos:</w:t>
            </w:r>
          </w:p>
        </w:tc>
        <w:tc>
          <w:tcPr>
            <w:tcW w:w="6135" w:type="dxa"/>
            <w:tcPrChange w:id="1478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1F9AC5E2" w14:textId="77777777" w:rsidR="00664CE5" w:rsidRPr="00AB3516" w:rsidRDefault="00664CE5" w:rsidP="00664CE5">
            <w:pPr>
              <w:pStyle w:val="Prrafodelista"/>
              <w:numPr>
                <w:ilvl w:val="0"/>
                <w:numId w:val="4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rPrChange w:id="1479" w:author="Mario López García" w:date="2017-10-09T23:14:00Z">
                  <w:rPr/>
                </w:rPrChange>
              </w:rPr>
            </w:pPr>
            <w:r w:rsidRPr="00AB3516">
              <w:rPr>
                <w:rFonts w:cs="Arial"/>
                <w:vertAlign w:val="superscript"/>
                <w:lang w:val="es-ES"/>
                <w:rPrChange w:id="1480" w:author="Mario López García" w:date="2017-10-09T23:14:00Z">
                  <w:rPr>
                    <w:rFonts w:cs="Arial"/>
                    <w:lang w:val="es-ES"/>
                  </w:rPr>
                </w:rPrChange>
              </w:rPr>
              <w:t>Si la feche no existe regresara la pantalla principal o buscar otro periodo</w:t>
            </w:r>
          </w:p>
          <w:p w14:paraId="0FA63A68" w14:textId="77777777" w:rsidR="00664CE5" w:rsidRPr="00AB3516" w:rsidRDefault="00664CE5" w:rsidP="00664CE5">
            <w:pPr>
              <w:pStyle w:val="Prrafodelista"/>
              <w:numPr>
                <w:ilvl w:val="0"/>
                <w:numId w:val="4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vertAlign w:val="superscript"/>
                <w:lang w:val="es-ES"/>
                <w:rPrChange w:id="1481" w:author="Mario López García" w:date="2017-10-09T23:14:00Z">
                  <w:rPr>
                    <w:rFonts w:cs="Arial"/>
                    <w:lang w:val="es-ES"/>
                  </w:rPr>
                </w:rPrChange>
              </w:rPr>
            </w:pPr>
            <w:r w:rsidRPr="00AB3516">
              <w:rPr>
                <w:rFonts w:cs="Arial"/>
                <w:vertAlign w:val="superscript"/>
                <w:lang w:val="es-ES"/>
                <w:rPrChange w:id="1482" w:author="Mario López García" w:date="2017-10-09T23:14:00Z">
                  <w:rPr>
                    <w:rFonts w:cs="Arial"/>
                    <w:lang w:val="es-ES"/>
                  </w:rPr>
                </w:rPrChange>
              </w:rPr>
              <w:t>El DIRECTIVO imprime REPORTE</w:t>
            </w:r>
          </w:p>
        </w:tc>
      </w:tr>
      <w:tr w:rsidR="00664CE5" w:rsidRPr="00AB3516" w14:paraId="6B64F3DA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483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484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2B0804E" w14:textId="77777777" w:rsidR="00664CE5" w:rsidRPr="00AB3516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vertAlign w:val="superscript"/>
                <w:lang w:val="es-ES"/>
                <w:rPrChange w:id="1485" w:author="Mario López García" w:date="2017-10-09T23:14:00Z">
                  <w:rPr>
                    <w:rFonts w:cs="Arial"/>
                    <w:b w:val="0"/>
                    <w:lang w:val="es-ES"/>
                  </w:rPr>
                </w:rPrChange>
              </w:rPr>
            </w:pPr>
            <w:r w:rsidRPr="00AB3516">
              <w:rPr>
                <w:rFonts w:cs="Arial"/>
                <w:vertAlign w:val="superscript"/>
                <w:lang w:val="es-ES"/>
                <w:rPrChange w:id="1486" w:author="Mario López García" w:date="2017-10-09T23:14:00Z">
                  <w:rPr>
                    <w:rFonts w:cs="Arial"/>
                    <w:lang w:val="es-ES"/>
                  </w:rPr>
                </w:rPrChange>
              </w:rPr>
              <w:t>Excepciones:</w:t>
            </w:r>
          </w:p>
        </w:tc>
        <w:tc>
          <w:tcPr>
            <w:tcW w:w="6135" w:type="dxa"/>
            <w:tcPrChange w:id="1487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837290B" w14:textId="77777777" w:rsidR="00664CE5" w:rsidRPr="00AB3516" w:rsidRDefault="00664CE5" w:rsidP="00664CE5">
            <w:pPr>
              <w:pStyle w:val="Prrafodelista"/>
              <w:numPr>
                <w:ilvl w:val="0"/>
                <w:numId w:val="4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  <w:rPrChange w:id="1488" w:author="Mario López García" w:date="2017-10-09T23:14:00Z">
                  <w:rPr/>
                </w:rPrChange>
              </w:rPr>
            </w:pPr>
            <w:r w:rsidRPr="00AB3516">
              <w:rPr>
                <w:rFonts w:cs="Arial"/>
                <w:vertAlign w:val="superscript"/>
                <w:lang w:val="es-ES"/>
                <w:rPrChange w:id="1489" w:author="Mario López García" w:date="2017-10-09T23:14:00Z">
                  <w:rPr>
                    <w:rFonts w:cs="Arial"/>
                    <w:lang w:val="es-ES"/>
                  </w:rPr>
                </w:rPrChange>
              </w:rPr>
              <w:t>Fecha invalida</w:t>
            </w:r>
          </w:p>
          <w:p w14:paraId="772E7CCF" w14:textId="5DC70EC7" w:rsidR="00664CE5" w:rsidRPr="00AB3516" w:rsidDel="00F31982" w:rsidRDefault="00664CE5" w:rsidP="00664CE5">
            <w:pPr>
              <w:pStyle w:val="Prrafodelista"/>
              <w:numPr>
                <w:ilvl w:val="0"/>
                <w:numId w:val="4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490" w:author="Mario López García" w:date="2017-10-07T20:23:00Z"/>
                <w:rFonts w:cs="Arial"/>
                <w:vertAlign w:val="superscript"/>
                <w:lang w:val="es-ES"/>
                <w:rPrChange w:id="1491" w:author="Mario López García" w:date="2017-10-09T23:14:00Z">
                  <w:rPr>
                    <w:del w:id="1492" w:author="Mario López García" w:date="2017-10-07T20:23:00Z"/>
                    <w:rFonts w:cs="Arial"/>
                    <w:lang w:val="es-ES"/>
                  </w:rPr>
                </w:rPrChange>
              </w:rPr>
            </w:pPr>
            <w:r w:rsidRPr="00AB3516">
              <w:rPr>
                <w:rFonts w:cs="Arial"/>
                <w:vertAlign w:val="superscript"/>
                <w:lang w:val="es-ES"/>
                <w:rPrChange w:id="1493" w:author="Mario López García" w:date="2017-10-09T23:14:00Z">
                  <w:rPr>
                    <w:rFonts w:cs="Arial"/>
                    <w:lang w:val="es-ES"/>
                  </w:rPr>
                </w:rPrChange>
              </w:rPr>
              <w:t xml:space="preserve">Error en la conexión de la </w:t>
            </w:r>
            <w:del w:id="1494" w:author="Mario López García" w:date="2017-10-07T20:00:00Z">
              <w:r w:rsidRPr="00AB3516" w:rsidDel="00295298">
                <w:rPr>
                  <w:rFonts w:cs="Arial"/>
                  <w:vertAlign w:val="superscript"/>
                  <w:lang w:val="es-ES"/>
                  <w:rPrChange w:id="1495" w:author="Mario López García" w:date="2017-10-09T23:14:00Z">
                    <w:rPr>
                      <w:rFonts w:cs="Arial"/>
                      <w:lang w:val="es-ES"/>
                    </w:rPr>
                  </w:rPrChange>
                </w:rPr>
                <w:delText>base de datos</w:delText>
              </w:r>
            </w:del>
            <w:ins w:id="1496" w:author="Mario López García" w:date="2017-10-07T20:00:00Z">
              <w:r w:rsidR="00295298" w:rsidRPr="00AB3516">
                <w:rPr>
                  <w:rFonts w:cs="Arial"/>
                  <w:vertAlign w:val="superscript"/>
                  <w:lang w:val="es-ES"/>
                  <w:rPrChange w:id="1497" w:author="Mario López García" w:date="2017-10-09T23:14:00Z">
                    <w:rPr>
                      <w:rFonts w:cs="Arial"/>
                      <w:lang w:val="es-ES"/>
                    </w:rPr>
                  </w:rPrChange>
                </w:rPr>
                <w:t>BD</w:t>
              </w:r>
            </w:ins>
          </w:p>
          <w:p w14:paraId="4D770E1B" w14:textId="77777777" w:rsidR="00664CE5" w:rsidRPr="00AB3516" w:rsidRDefault="00664CE5" w:rsidP="00F31982">
            <w:pPr>
              <w:pStyle w:val="Prrafodelista"/>
              <w:numPr>
                <w:ilvl w:val="0"/>
                <w:numId w:val="4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vertAlign w:val="superscript"/>
                <w:lang w:val="es-ES"/>
                <w:rPrChange w:id="1498" w:author="Mario López García" w:date="2017-10-09T23:14:00Z">
                  <w:rPr>
                    <w:rFonts w:cs="Arial"/>
                    <w:lang w:val="es-ES"/>
                  </w:rPr>
                </w:rPrChange>
              </w:rPr>
            </w:pPr>
            <w:del w:id="1499" w:author="Mario López García" w:date="2017-10-07T20:23:00Z">
              <w:r w:rsidRPr="00AB3516" w:rsidDel="00F31982">
                <w:rPr>
                  <w:rFonts w:cs="Arial"/>
                  <w:vertAlign w:val="superscript"/>
                  <w:lang w:val="es-ES"/>
                  <w:rPrChange w:id="1500" w:author="Mario López García" w:date="2017-10-09T23:14:00Z">
                    <w:rPr>
                      <w:rFonts w:cs="Arial"/>
                      <w:lang w:val="es-ES"/>
                    </w:rPr>
                  </w:rPrChange>
                </w:rPr>
                <w:delText>Error al mostrar resultados</w:delText>
              </w:r>
            </w:del>
          </w:p>
        </w:tc>
      </w:tr>
      <w:tr w:rsidR="00664CE5" w:rsidRPr="00AB3516" w14:paraId="2E97007F" w14:textId="77777777" w:rsidTr="00975738">
        <w:trPr>
          <w:trHeight w:val="329"/>
          <w:trPrChange w:id="1501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502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1AEBEE6E" w14:textId="77777777" w:rsidR="00664CE5" w:rsidRPr="00AB3516" w:rsidRDefault="00664CE5" w:rsidP="006A6078">
            <w:pPr>
              <w:spacing w:line="240" w:lineRule="auto"/>
              <w:rPr>
                <w:rFonts w:cs="Arial"/>
                <w:b w:val="0"/>
                <w:vertAlign w:val="superscript"/>
                <w:lang w:val="es-ES"/>
                <w:rPrChange w:id="1503" w:author="Mario López García" w:date="2017-10-09T23:14:00Z">
                  <w:rPr>
                    <w:rFonts w:cs="Arial"/>
                    <w:b w:val="0"/>
                    <w:lang w:val="es-ES"/>
                  </w:rPr>
                </w:rPrChange>
              </w:rPr>
            </w:pPr>
            <w:r w:rsidRPr="00AB3516">
              <w:rPr>
                <w:rFonts w:cs="Arial"/>
                <w:vertAlign w:val="superscript"/>
                <w:lang w:val="es-ES"/>
                <w:rPrChange w:id="1504" w:author="Mario López García" w:date="2017-10-09T23:14:00Z">
                  <w:rPr>
                    <w:rFonts w:cs="Arial"/>
                    <w:lang w:val="es-ES"/>
                  </w:rPr>
                </w:rPrChange>
              </w:rPr>
              <w:t>Pos condiciones:</w:t>
            </w:r>
          </w:p>
        </w:tc>
        <w:tc>
          <w:tcPr>
            <w:tcW w:w="6135" w:type="dxa"/>
            <w:tcPrChange w:id="1505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6826ABBB" w14:textId="76AACE07" w:rsidR="00664CE5" w:rsidRPr="00AB3516" w:rsidRDefault="00F31982" w:rsidP="00F3198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vertAlign w:val="superscript"/>
                <w:lang w:val="es-ES"/>
                <w:rPrChange w:id="1506" w:author="Mario López García" w:date="2017-10-09T23:14:00Z">
                  <w:rPr>
                    <w:rFonts w:cs="Arial"/>
                    <w:lang w:val="es-ES"/>
                  </w:rPr>
                </w:rPrChange>
              </w:rPr>
            </w:pPr>
            <w:ins w:id="1507" w:author="Mario López García" w:date="2017-10-07T20:25:00Z">
              <w:r w:rsidRPr="00AB3516">
                <w:rPr>
                  <w:rFonts w:cs="Arial"/>
                  <w:vertAlign w:val="superscript"/>
                  <w:lang w:val="es-ES"/>
                  <w:rPrChange w:id="1508" w:author="Mario López García" w:date="2017-10-09T23:14:00Z">
                    <w:rPr>
                      <w:rFonts w:cs="Arial"/>
                      <w:lang w:val="es-ES"/>
                    </w:rPr>
                  </w:rPrChange>
                </w:rPr>
                <w:t xml:space="preserve">Que se genere </w:t>
              </w:r>
            </w:ins>
            <w:ins w:id="1509" w:author="Mario López García" w:date="2017-10-07T20:26:00Z">
              <w:r w:rsidRPr="00AB3516">
                <w:rPr>
                  <w:rFonts w:cs="Arial"/>
                  <w:vertAlign w:val="superscript"/>
                  <w:lang w:val="es-ES"/>
                  <w:rPrChange w:id="1510" w:author="Mario López García" w:date="2017-10-09T23:14:00Z">
                    <w:rPr>
                      <w:rFonts w:cs="Arial"/>
                      <w:lang w:val="es-ES"/>
                    </w:rPr>
                  </w:rPrChange>
                </w:rPr>
                <w:t>un reporte del MATERIAL BIBLIOGRAFICO consultado por una fecha</w:t>
              </w:r>
            </w:ins>
            <w:del w:id="1511" w:author="Mario López García" w:date="2017-10-07T20:23:00Z">
              <w:r w:rsidR="00664CE5" w:rsidRPr="00AB3516" w:rsidDel="00F31982">
                <w:rPr>
                  <w:rFonts w:cs="Arial"/>
                  <w:vertAlign w:val="superscript"/>
                  <w:lang w:val="es-ES"/>
                  <w:rPrChange w:id="1512" w:author="Mario López García" w:date="2017-10-09T23:14:00Z">
                    <w:rPr>
                      <w:rFonts w:cs="Arial"/>
                      <w:lang w:val="es-ES"/>
                    </w:rPr>
                  </w:rPrChange>
                </w:rPr>
                <w:delText xml:space="preserve">La generación de un reporte y este se guarde en la </w:delText>
              </w:r>
            </w:del>
            <w:del w:id="1513" w:author="Mario López García" w:date="2017-10-07T20:00:00Z">
              <w:r w:rsidR="00664CE5" w:rsidRPr="00AB3516" w:rsidDel="00295298">
                <w:rPr>
                  <w:rFonts w:cs="Arial"/>
                  <w:vertAlign w:val="superscript"/>
                  <w:lang w:val="es-ES"/>
                  <w:rPrChange w:id="1514" w:author="Mario López García" w:date="2017-10-09T23:14:00Z">
                    <w:rPr>
                      <w:rFonts w:cs="Arial"/>
                      <w:lang w:val="es-ES"/>
                    </w:rPr>
                  </w:rPrChange>
                </w:rPr>
                <w:delText>base de datos</w:delText>
              </w:r>
            </w:del>
          </w:p>
        </w:tc>
      </w:tr>
      <w:tr w:rsidR="00664CE5" w:rsidRPr="00AB3516" w14:paraId="47381A21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515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516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71FAE0A0" w14:textId="77777777" w:rsidR="00664CE5" w:rsidRPr="00AB3516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vertAlign w:val="superscript"/>
                <w:lang w:val="es-ES"/>
                <w:rPrChange w:id="1517" w:author="Mario López García" w:date="2017-10-09T23:14:00Z">
                  <w:rPr>
                    <w:rFonts w:cs="Arial"/>
                    <w:b w:val="0"/>
                    <w:lang w:val="es-ES"/>
                  </w:rPr>
                </w:rPrChange>
              </w:rPr>
            </w:pPr>
            <w:r w:rsidRPr="00AB3516">
              <w:rPr>
                <w:rFonts w:cs="Arial"/>
                <w:vertAlign w:val="superscript"/>
                <w:lang w:val="es-ES"/>
                <w:rPrChange w:id="1518" w:author="Mario López García" w:date="2017-10-09T23:14:00Z">
                  <w:rPr>
                    <w:rFonts w:cs="Arial"/>
                    <w:lang w:val="es-ES"/>
                  </w:rPr>
                </w:rPrChange>
              </w:rPr>
              <w:t>Entradas:</w:t>
            </w:r>
          </w:p>
        </w:tc>
        <w:tc>
          <w:tcPr>
            <w:tcW w:w="6135" w:type="dxa"/>
            <w:tcPrChange w:id="1519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408847D2" w14:textId="30A140DA" w:rsidR="00664CE5" w:rsidRPr="00AB3516" w:rsidRDefault="00F31982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vertAlign w:val="superscript"/>
                <w:lang w:val="es-ES"/>
                <w:rPrChange w:id="1520" w:author="Mario López García" w:date="2017-10-09T23:14:00Z">
                  <w:rPr>
                    <w:rFonts w:cs="Arial"/>
                    <w:lang w:val="es-ES"/>
                  </w:rPr>
                </w:rPrChange>
              </w:rPr>
            </w:pPr>
            <w:ins w:id="1521" w:author="Mario López García" w:date="2017-10-07T20:27:00Z">
              <w:r w:rsidRPr="00AB3516">
                <w:rPr>
                  <w:rFonts w:cs="Arial"/>
                  <w:vertAlign w:val="superscript"/>
                  <w:lang w:val="es-ES"/>
                  <w:rPrChange w:id="1522" w:author="Mario López García" w:date="2017-10-09T23:14:00Z">
                    <w:rPr>
                      <w:rFonts w:cs="Arial"/>
                      <w:lang w:val="es-ES"/>
                    </w:rPr>
                  </w:rPrChange>
                </w:rPr>
                <w:t>MATERIAL BIBLIOGRAFICO registrado por fecha</w:t>
              </w:r>
            </w:ins>
            <w:del w:id="1523" w:author="Mario López García" w:date="2017-10-07T20:27:00Z">
              <w:r w:rsidR="00664CE5" w:rsidRPr="00AB3516" w:rsidDel="00F31982">
                <w:rPr>
                  <w:rFonts w:cs="Arial"/>
                  <w:vertAlign w:val="superscript"/>
                  <w:lang w:val="es-ES"/>
                  <w:rPrChange w:id="1524" w:author="Mario López García" w:date="2017-10-09T23:14:00Z">
                    <w:rPr>
                      <w:rFonts w:cs="Arial"/>
                      <w:lang w:val="es-ES"/>
                    </w:rPr>
                  </w:rPrChange>
                </w:rPr>
                <w:delText xml:space="preserve">La búsqueda de MATERIAL BIBLIOGRÁFICO por fecha </w:delText>
              </w:r>
            </w:del>
          </w:p>
        </w:tc>
      </w:tr>
      <w:tr w:rsidR="00664CE5" w:rsidRPr="00AB3516" w14:paraId="1B4E0D23" w14:textId="77777777" w:rsidTr="00975738">
        <w:trPr>
          <w:trHeight w:val="329"/>
          <w:trPrChange w:id="1525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526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4E4F51D5" w14:textId="77777777" w:rsidR="00664CE5" w:rsidRPr="00AB3516" w:rsidRDefault="00664CE5" w:rsidP="006A6078">
            <w:pPr>
              <w:spacing w:line="240" w:lineRule="auto"/>
              <w:rPr>
                <w:rFonts w:cs="Arial"/>
                <w:b w:val="0"/>
                <w:vertAlign w:val="superscript"/>
                <w:lang w:val="es-ES"/>
                <w:rPrChange w:id="1527" w:author="Mario López García" w:date="2017-10-09T23:14:00Z">
                  <w:rPr>
                    <w:rFonts w:cs="Arial"/>
                    <w:b w:val="0"/>
                    <w:lang w:val="es-ES"/>
                  </w:rPr>
                </w:rPrChange>
              </w:rPr>
            </w:pPr>
            <w:r w:rsidRPr="00AB3516">
              <w:rPr>
                <w:rFonts w:cs="Arial"/>
                <w:vertAlign w:val="superscript"/>
                <w:lang w:val="es-ES"/>
                <w:rPrChange w:id="1528" w:author="Mario López García" w:date="2017-10-09T23:14:00Z">
                  <w:rPr>
                    <w:rFonts w:cs="Arial"/>
                    <w:lang w:val="es-ES"/>
                  </w:rPr>
                </w:rPrChange>
              </w:rPr>
              <w:t xml:space="preserve">Salidas: </w:t>
            </w:r>
          </w:p>
        </w:tc>
        <w:tc>
          <w:tcPr>
            <w:tcW w:w="6135" w:type="dxa"/>
            <w:tcPrChange w:id="1529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54033D28" w14:textId="2E27501E" w:rsidR="00F31982" w:rsidRPr="00AB3516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vertAlign w:val="superscript"/>
                <w:lang w:val="es-ES"/>
                <w:rPrChange w:id="1530" w:author="Mario López García" w:date="2017-10-09T23:14:00Z">
                  <w:rPr>
                    <w:rFonts w:cs="Arial"/>
                    <w:lang w:val="es-ES"/>
                  </w:rPr>
                </w:rPrChange>
              </w:rPr>
            </w:pPr>
            <w:r w:rsidRPr="00AB3516">
              <w:rPr>
                <w:rFonts w:cs="Arial"/>
                <w:vertAlign w:val="superscript"/>
                <w:lang w:val="es-ES"/>
                <w:rPrChange w:id="1531" w:author="Mario López García" w:date="2017-10-09T23:14:00Z">
                  <w:rPr>
                    <w:rFonts w:cs="Arial"/>
                    <w:lang w:val="es-ES"/>
                  </w:rPr>
                </w:rPrChange>
              </w:rPr>
              <w:t xml:space="preserve">La consulta del MATERIAL BIBLIOGRÁFICO </w:t>
            </w:r>
            <w:ins w:id="1532" w:author="Mario López García" w:date="2017-10-07T20:28:00Z">
              <w:r w:rsidR="00F31982" w:rsidRPr="00AB3516">
                <w:rPr>
                  <w:rFonts w:cs="Arial"/>
                  <w:vertAlign w:val="superscript"/>
                  <w:lang w:val="es-ES"/>
                  <w:rPrChange w:id="1533" w:author="Mario López García" w:date="2017-10-09T23:14:00Z">
                    <w:rPr>
                      <w:rFonts w:cs="Arial"/>
                      <w:lang w:val="es-ES"/>
                    </w:rPr>
                  </w:rPrChange>
                </w:rPr>
                <w:t xml:space="preserve">por fecha de adquisición </w:t>
              </w:r>
            </w:ins>
            <w:r w:rsidRPr="00AB3516">
              <w:rPr>
                <w:rFonts w:cs="Arial"/>
                <w:vertAlign w:val="superscript"/>
                <w:lang w:val="es-ES"/>
                <w:rPrChange w:id="1534" w:author="Mario López García" w:date="2017-10-09T23:14:00Z">
                  <w:rPr>
                    <w:rFonts w:cs="Arial"/>
                    <w:lang w:val="es-ES"/>
                  </w:rPr>
                </w:rPrChange>
              </w:rPr>
              <w:t xml:space="preserve"> para el REPORTE</w:t>
            </w:r>
          </w:p>
        </w:tc>
      </w:tr>
      <w:tr w:rsidR="00664CE5" w:rsidRPr="00AB3516" w14:paraId="2194BB31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535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536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1C5AB6E2" w14:textId="77777777" w:rsidR="00664CE5" w:rsidRPr="00AB3516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vertAlign w:val="superscript"/>
                <w:lang w:val="es-ES"/>
                <w:rPrChange w:id="1537" w:author="Mario López García" w:date="2017-10-09T23:14:00Z">
                  <w:rPr>
                    <w:rFonts w:cs="Arial"/>
                    <w:b w:val="0"/>
                    <w:lang w:val="es-ES"/>
                  </w:rPr>
                </w:rPrChange>
              </w:rPr>
            </w:pPr>
            <w:r w:rsidRPr="00AB3516">
              <w:rPr>
                <w:rFonts w:cs="Arial"/>
                <w:vertAlign w:val="superscript"/>
                <w:lang w:val="es-ES"/>
                <w:rPrChange w:id="1538" w:author="Mario López García" w:date="2017-10-09T23:14:00Z">
                  <w:rPr>
                    <w:rFonts w:cs="Arial"/>
                    <w:lang w:val="es-ES"/>
                  </w:rPr>
                </w:rPrChange>
              </w:rPr>
              <w:t xml:space="preserve">Incluye: </w:t>
            </w:r>
          </w:p>
          <w:p w14:paraId="5F26B44C" w14:textId="77777777" w:rsidR="00664CE5" w:rsidRPr="00AB3516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vertAlign w:val="superscript"/>
                <w:lang w:val="es-ES"/>
                <w:rPrChange w:id="1539" w:author="Mario López García" w:date="2017-10-09T23:14:00Z">
                  <w:rPr>
                    <w:rFonts w:cs="Arial"/>
                    <w:b w:val="0"/>
                    <w:lang w:val="es-ES"/>
                  </w:rPr>
                </w:rPrChange>
              </w:rPr>
            </w:pPr>
            <w:r w:rsidRPr="00AB3516">
              <w:rPr>
                <w:rFonts w:cs="Arial"/>
                <w:vertAlign w:val="superscript"/>
                <w:lang w:val="es-ES"/>
                <w:rPrChange w:id="1540" w:author="Mario López García" w:date="2017-10-09T23:14:00Z">
                  <w:rPr>
                    <w:rFonts w:cs="Arial"/>
                    <w:lang w:val="es-ES"/>
                  </w:rPr>
                </w:rPrChange>
              </w:rPr>
              <w:t>(relación Include)</w:t>
            </w:r>
          </w:p>
        </w:tc>
        <w:tc>
          <w:tcPr>
            <w:tcW w:w="6135" w:type="dxa"/>
            <w:tcPrChange w:id="1541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6ADFAA4A" w14:textId="77777777" w:rsidR="00664CE5" w:rsidRPr="00AB3516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vertAlign w:val="superscript"/>
                <w:lang w:val="es-ES"/>
                <w:rPrChange w:id="1542" w:author="Mario López García" w:date="2017-10-09T23:14:00Z">
                  <w:rPr>
                    <w:rFonts w:cs="Arial"/>
                    <w:lang w:val="es-ES"/>
                  </w:rPr>
                </w:rPrChange>
              </w:rPr>
            </w:pPr>
            <w:r w:rsidRPr="00AB3516">
              <w:rPr>
                <w:rFonts w:cs="Arial"/>
                <w:vertAlign w:val="superscript"/>
                <w:lang w:val="es-ES"/>
                <w:rPrChange w:id="1543" w:author="Mario López García" w:date="2017-10-09T23:14:00Z">
                  <w:rPr>
                    <w:rFonts w:cs="Arial"/>
                    <w:lang w:val="es-ES"/>
                  </w:rPr>
                </w:rPrChange>
              </w:rPr>
              <w:t>No</w:t>
            </w:r>
          </w:p>
        </w:tc>
      </w:tr>
      <w:tr w:rsidR="00664CE5" w:rsidRPr="00AB3516" w14:paraId="5741B76E" w14:textId="77777777" w:rsidTr="00975738">
        <w:trPr>
          <w:trHeight w:val="329"/>
          <w:trPrChange w:id="1544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545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61DE0643" w14:textId="77777777" w:rsidR="00664CE5" w:rsidRPr="00AB3516" w:rsidRDefault="00664CE5" w:rsidP="006A6078">
            <w:pPr>
              <w:spacing w:line="240" w:lineRule="auto"/>
              <w:rPr>
                <w:rFonts w:cs="Arial"/>
                <w:b w:val="0"/>
                <w:vertAlign w:val="superscript"/>
                <w:lang w:val="es-ES"/>
                <w:rPrChange w:id="1546" w:author="Mario López García" w:date="2017-10-09T23:14:00Z">
                  <w:rPr>
                    <w:rFonts w:cs="Arial"/>
                    <w:b w:val="0"/>
                    <w:lang w:val="es-ES"/>
                  </w:rPr>
                </w:rPrChange>
              </w:rPr>
            </w:pPr>
            <w:r w:rsidRPr="00AB3516">
              <w:rPr>
                <w:rFonts w:cs="Arial"/>
                <w:vertAlign w:val="superscript"/>
                <w:lang w:val="es-ES"/>
                <w:rPrChange w:id="1547" w:author="Mario López García" w:date="2017-10-09T23:14:00Z">
                  <w:rPr>
                    <w:rFonts w:cs="Arial"/>
                    <w:lang w:val="es-ES"/>
                  </w:rPr>
                </w:rPrChange>
              </w:rPr>
              <w:t>Extiende:</w:t>
            </w:r>
          </w:p>
          <w:p w14:paraId="1DA332C6" w14:textId="77777777" w:rsidR="00664CE5" w:rsidRPr="00AB3516" w:rsidRDefault="00664CE5" w:rsidP="006A6078">
            <w:pPr>
              <w:spacing w:line="240" w:lineRule="auto"/>
              <w:rPr>
                <w:rFonts w:cs="Arial"/>
                <w:b w:val="0"/>
                <w:vertAlign w:val="superscript"/>
                <w:lang w:val="es-ES"/>
                <w:rPrChange w:id="1548" w:author="Mario López García" w:date="2017-10-09T23:14:00Z">
                  <w:rPr>
                    <w:rFonts w:cs="Arial"/>
                    <w:b w:val="0"/>
                    <w:lang w:val="es-ES"/>
                  </w:rPr>
                </w:rPrChange>
              </w:rPr>
            </w:pPr>
            <w:r w:rsidRPr="00AB3516">
              <w:rPr>
                <w:rFonts w:cs="Arial"/>
                <w:vertAlign w:val="superscript"/>
                <w:lang w:val="es-ES"/>
                <w:rPrChange w:id="1549" w:author="Mario López García" w:date="2017-10-09T23:14:00Z">
                  <w:rPr>
                    <w:rFonts w:cs="Arial"/>
                    <w:lang w:val="es-ES"/>
                  </w:rPr>
                </w:rPrChange>
              </w:rPr>
              <w:t>(relación Extend)</w:t>
            </w:r>
          </w:p>
        </w:tc>
        <w:tc>
          <w:tcPr>
            <w:tcW w:w="6135" w:type="dxa"/>
            <w:tcPrChange w:id="1550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18DFA821" w14:textId="77777777" w:rsidR="00664CE5" w:rsidRPr="00AB3516" w:rsidRDefault="00664CE5" w:rsidP="006A60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vertAlign w:val="superscript"/>
                <w:lang w:val="es-ES"/>
                <w:rPrChange w:id="1551" w:author="Mario López García" w:date="2017-10-09T23:14:00Z">
                  <w:rPr>
                    <w:rFonts w:cs="Arial"/>
                    <w:lang w:val="es-ES"/>
                  </w:rPr>
                </w:rPrChange>
              </w:rPr>
            </w:pPr>
            <w:r w:rsidRPr="00AB3516">
              <w:rPr>
                <w:rFonts w:cs="Arial"/>
                <w:vertAlign w:val="superscript"/>
                <w:lang w:val="es-ES"/>
                <w:rPrChange w:id="1552" w:author="Mario López García" w:date="2017-10-09T23:14:00Z">
                  <w:rPr>
                    <w:rFonts w:cs="Arial"/>
                    <w:lang w:val="es-ES"/>
                  </w:rPr>
                </w:rPrChange>
              </w:rPr>
              <w:t>No</w:t>
            </w:r>
          </w:p>
        </w:tc>
      </w:tr>
      <w:tr w:rsidR="00664CE5" w:rsidRPr="00AB3516" w14:paraId="1DB541E5" w14:textId="77777777" w:rsidTr="00975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trPrChange w:id="1553" w:author="Mario López García" w:date="2017-10-09T22:41:00Z">
            <w:trPr>
              <w:trHeight w:val="329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  <w:tcPrChange w:id="1554" w:author="Mario López García" w:date="2017-10-09T22:41:00Z">
              <w:tcPr>
                <w:tcW w:w="2702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0F26CEB5" w14:textId="77777777" w:rsidR="00664CE5" w:rsidRPr="00AB3516" w:rsidRDefault="00664CE5" w:rsidP="006A6078">
            <w:pPr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  <w:vertAlign w:val="superscript"/>
                <w:lang w:val="es-ES"/>
                <w:rPrChange w:id="1555" w:author="Mario López García" w:date="2017-10-09T23:14:00Z">
                  <w:rPr>
                    <w:rFonts w:cs="Arial"/>
                    <w:b w:val="0"/>
                    <w:lang w:val="es-ES"/>
                  </w:rPr>
                </w:rPrChange>
              </w:rPr>
            </w:pPr>
            <w:r w:rsidRPr="00AB3516">
              <w:rPr>
                <w:rFonts w:cs="Arial"/>
                <w:vertAlign w:val="superscript"/>
                <w:lang w:val="es-ES"/>
                <w:rPrChange w:id="1556" w:author="Mario López García" w:date="2017-10-09T23:14:00Z">
                  <w:rPr>
                    <w:rFonts w:cs="Arial"/>
                    <w:lang w:val="es-ES"/>
                  </w:rPr>
                </w:rPrChange>
              </w:rPr>
              <w:t>Prioridad:</w:t>
            </w:r>
          </w:p>
        </w:tc>
        <w:tc>
          <w:tcPr>
            <w:tcW w:w="6135" w:type="dxa"/>
            <w:tcPrChange w:id="1557" w:author="Mario López García" w:date="2017-10-09T22:41:00Z">
              <w:tcPr>
                <w:tcW w:w="6135" w:type="dxa"/>
                <w:shd w:val="clear" w:color="auto" w:fill="auto"/>
                <w:tcMar>
                  <w:left w:w="108" w:type="dxa"/>
                </w:tcMar>
              </w:tcPr>
            </w:tcPrChange>
          </w:tcPr>
          <w:p w14:paraId="5ED49DC4" w14:textId="77777777" w:rsidR="00664CE5" w:rsidRPr="00AB3516" w:rsidRDefault="00664CE5" w:rsidP="006A607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vertAlign w:val="superscript"/>
                <w:lang w:val="es-ES"/>
                <w:rPrChange w:id="1558" w:author="Mario López García" w:date="2017-10-09T23:14:00Z">
                  <w:rPr>
                    <w:rFonts w:cs="Arial"/>
                    <w:lang w:val="es-ES"/>
                  </w:rPr>
                </w:rPrChange>
              </w:rPr>
            </w:pPr>
            <w:r w:rsidRPr="00AB3516">
              <w:rPr>
                <w:rFonts w:cs="Arial"/>
                <w:vertAlign w:val="superscript"/>
                <w:lang w:val="es-ES"/>
                <w:rPrChange w:id="1559" w:author="Mario López García" w:date="2017-10-09T23:14:00Z">
                  <w:rPr>
                    <w:rFonts w:cs="Arial"/>
                    <w:lang w:val="es-ES"/>
                  </w:rPr>
                </w:rPrChange>
              </w:rPr>
              <w:t>Alta</w:t>
            </w:r>
          </w:p>
        </w:tc>
      </w:tr>
      <w:bookmarkEnd w:id="1382"/>
    </w:tbl>
    <w:p w14:paraId="4DADB1ED" w14:textId="77777777" w:rsidR="00664CE5" w:rsidRDefault="00664CE5" w:rsidP="00664CE5"/>
    <w:p w14:paraId="1B8FB2BB" w14:textId="77777777" w:rsidR="00664CE5" w:rsidRDefault="00664CE5"/>
    <w:sectPr w:rsidR="00664C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6" w:author="Anita" w:date="2017-10-05T13:50:00Z" w:initials="A">
    <w:p w14:paraId="12131D7D" w14:textId="77777777" w:rsidR="00975738" w:rsidRDefault="00975738">
      <w:pPr>
        <w:pStyle w:val="Textocomentario"/>
      </w:pPr>
      <w:r>
        <w:rPr>
          <w:rStyle w:val="Refdecomentario"/>
        </w:rPr>
        <w:annotationRef/>
      </w:r>
      <w:r>
        <w:t>Es un paso del flujo normal</w:t>
      </w:r>
    </w:p>
  </w:comment>
  <w:comment w:id="188" w:author="Anita" w:date="2017-10-05T14:08:00Z" w:initials="A">
    <w:p w14:paraId="025EEC80" w14:textId="77777777" w:rsidR="00975738" w:rsidRDefault="00975738">
      <w:pPr>
        <w:pStyle w:val="Textocomentario"/>
      </w:pPr>
      <w:r>
        <w:rPr>
          <w:rStyle w:val="Refdecomentario"/>
        </w:rPr>
        <w:annotationRef/>
      </w:r>
      <w:r>
        <w:t>Mensaje exitoso o fallido de registro de Usuario</w:t>
      </w:r>
    </w:p>
  </w:comment>
  <w:comment w:id="692" w:author="Anita" w:date="2017-10-05T14:15:00Z" w:initials="A">
    <w:p w14:paraId="0EA3A4CC" w14:textId="77777777" w:rsidR="00975738" w:rsidRDefault="00975738">
      <w:pPr>
        <w:pStyle w:val="Textocomentario"/>
      </w:pPr>
      <w:r>
        <w:rPr>
          <w:rStyle w:val="Refdecomentario"/>
        </w:rPr>
        <w:annotationRef/>
      </w:r>
    </w:p>
    <w:p w14:paraId="36F5E5BA" w14:textId="77777777" w:rsidR="00975738" w:rsidRDefault="00975738">
      <w:pPr>
        <w:pStyle w:val="Textocomentario"/>
      </w:pPr>
      <w:r>
        <w:t>CU10</w:t>
      </w:r>
    </w:p>
  </w:comment>
  <w:comment w:id="735" w:author="Anita" w:date="2017-10-05T13:01:00Z" w:initials="A">
    <w:p w14:paraId="127AE338" w14:textId="77777777" w:rsidR="00975738" w:rsidRDefault="00975738">
      <w:pPr>
        <w:pStyle w:val="Textocomentario"/>
      </w:pPr>
      <w:r>
        <w:rPr>
          <w:rStyle w:val="Refdecomentario"/>
        </w:rPr>
        <w:annotationRef/>
      </w:r>
      <w:r>
        <w:t>Indicar de qué paso del flujo normal se derivan los flujos alternos</w:t>
      </w:r>
    </w:p>
  </w:comment>
  <w:comment w:id="744" w:author="Anita" w:date="2017-10-05T13:02:00Z" w:initials="A">
    <w:p w14:paraId="0F6B9C3C" w14:textId="175C66C8" w:rsidR="00975738" w:rsidRDefault="00975738">
      <w:pPr>
        <w:pStyle w:val="Textocomentario"/>
      </w:pPr>
      <w:r>
        <w:rPr>
          <w:rStyle w:val="Refdecomentario"/>
        </w:rPr>
        <w:annotationRef/>
      </w:r>
      <w:r>
        <w:t>Hace referencia al mismo error de conexión de BD (1 y2 )</w:t>
      </w:r>
    </w:p>
  </w:comment>
  <w:comment w:id="751" w:author="Anita" w:date="2017-10-05T13:03:00Z" w:initials="A">
    <w:p w14:paraId="2E5568D0" w14:textId="795EABBA" w:rsidR="00975738" w:rsidRDefault="00975738">
      <w:pPr>
        <w:pStyle w:val="Textocomentario"/>
      </w:pPr>
      <w:r>
        <w:rPr>
          <w:rStyle w:val="Refdecomentario"/>
        </w:rPr>
        <w:annotationRef/>
      </w:r>
      <w:r>
        <w:t>Un nuevo material bibliográfico se encuentra registrado en la BD</w:t>
      </w:r>
    </w:p>
  </w:comment>
  <w:comment w:id="757" w:author="Anita" w:date="2017-10-05T13:03:00Z" w:initials="A">
    <w:p w14:paraId="1DA2C430" w14:textId="77777777" w:rsidR="00975738" w:rsidRDefault="00975738">
      <w:pPr>
        <w:pStyle w:val="Textocomentario"/>
      </w:pPr>
      <w:r>
        <w:rPr>
          <w:rStyle w:val="Refdecomentario"/>
        </w:rPr>
        <w:annotationRef/>
      </w:r>
      <w:r>
        <w:t>Datos de un material bibliográfico</w:t>
      </w:r>
    </w:p>
  </w:comment>
  <w:comment w:id="761" w:author="Anita" w:date="2017-10-05T13:39:00Z" w:initials="A">
    <w:p w14:paraId="084D2A00" w14:textId="77777777" w:rsidR="00975738" w:rsidRDefault="00975738">
      <w:pPr>
        <w:pStyle w:val="Textocomentario"/>
      </w:pPr>
      <w:r>
        <w:rPr>
          <w:rStyle w:val="Refdecomentario"/>
        </w:rPr>
        <w:annotationRef/>
      </w:r>
      <w:r>
        <w:t>Mensaje de éxito o error de registro del Material Bibliográfico</w:t>
      </w:r>
    </w:p>
  </w:comment>
  <w:comment w:id="778" w:author="Anita" w:date="2017-10-05T14:15:00Z" w:initials="A">
    <w:p w14:paraId="1350FD32" w14:textId="77777777" w:rsidR="00975738" w:rsidRDefault="00975738">
      <w:pPr>
        <w:pStyle w:val="Textocomentario"/>
      </w:pPr>
      <w:r>
        <w:rPr>
          <w:rStyle w:val="Refdecomentario"/>
        </w:rPr>
        <w:annotationRef/>
      </w:r>
      <w:r>
        <w:t>CU11</w:t>
      </w:r>
    </w:p>
  </w:comment>
  <w:comment w:id="802" w:author="Anita" w:date="2017-10-05T14:15:00Z" w:initials="A">
    <w:p w14:paraId="250E2DAC" w14:textId="77777777" w:rsidR="00975738" w:rsidRDefault="00975738">
      <w:pPr>
        <w:pStyle w:val="Textocomentario"/>
      </w:pPr>
      <w:r>
        <w:rPr>
          <w:rStyle w:val="Refdecomentario"/>
        </w:rPr>
        <w:annotationRef/>
      </w:r>
      <w:r>
        <w:t>Modifica datos de</w:t>
      </w:r>
    </w:p>
  </w:comment>
  <w:comment w:id="810" w:author="Anita" w:date="2017-10-05T14:16:00Z" w:initials="A">
    <w:p w14:paraId="2BFAF667" w14:textId="77777777" w:rsidR="00975738" w:rsidRDefault="00975738">
      <w:pPr>
        <w:pStyle w:val="Textocomentario"/>
      </w:pPr>
      <w:r>
        <w:rPr>
          <w:rStyle w:val="Refdecomentario"/>
        </w:rPr>
        <w:annotationRef/>
      </w:r>
      <w:r>
        <w:t>El material bibliográfico a modificar debe estar registrado en la BD</w:t>
      </w:r>
    </w:p>
  </w:comment>
  <w:comment w:id="819" w:author="Anita" w:date="2017-10-05T14:17:00Z" w:initials="A">
    <w:p w14:paraId="55CB9BDE" w14:textId="77777777" w:rsidR="00975738" w:rsidRDefault="00975738">
      <w:pPr>
        <w:pStyle w:val="Textocomentario"/>
      </w:pPr>
      <w:r>
        <w:rPr>
          <w:rStyle w:val="Refdecomentario"/>
        </w:rPr>
        <w:annotationRef/>
      </w:r>
      <w:r>
        <w:t>4. el sistema muestra los datos editables del material bibliográfico</w:t>
      </w:r>
    </w:p>
  </w:comment>
  <w:comment w:id="825" w:author="Anita" w:date="2017-10-05T14:18:00Z" w:initials="A">
    <w:p w14:paraId="7F27744D" w14:textId="77777777" w:rsidR="00975738" w:rsidRDefault="00975738">
      <w:pPr>
        <w:pStyle w:val="Textocomentario"/>
      </w:pPr>
      <w:r>
        <w:rPr>
          <w:rStyle w:val="Refdecomentario"/>
        </w:rPr>
        <w:annotationRef/>
      </w:r>
      <w:r>
        <w:t>Seleciona el botón Guardar cambios</w:t>
      </w:r>
    </w:p>
  </w:comment>
  <w:comment w:id="829" w:author="Anita" w:date="2017-10-05T14:19:00Z" w:initials="A">
    <w:p w14:paraId="27A5BA51" w14:textId="77777777" w:rsidR="00975738" w:rsidRDefault="00975738">
      <w:pPr>
        <w:pStyle w:val="Textocomentario"/>
      </w:pPr>
      <w:r>
        <w:rPr>
          <w:rStyle w:val="Refdecomentario"/>
        </w:rPr>
        <w:annotationRef/>
      </w:r>
      <w:r>
        <w:t>Ya lo tienes como precodición. Dejadlo como precondición o como flujo alterno, solo una opción</w:t>
      </w:r>
    </w:p>
  </w:comment>
  <w:comment w:id="835" w:author="Anita" w:date="2017-10-05T14:19:00Z" w:initials="A">
    <w:p w14:paraId="1BE97125" w14:textId="77777777" w:rsidR="00975738" w:rsidRDefault="00975738">
      <w:pPr>
        <w:pStyle w:val="Textocomentario"/>
      </w:pPr>
      <w:r>
        <w:rPr>
          <w:rStyle w:val="Refdecomentario"/>
        </w:rPr>
        <w:annotationRef/>
      </w:r>
      <w:r>
        <w:t>Lo tienes como precondición</w:t>
      </w:r>
    </w:p>
  </w:comment>
  <w:comment w:id="849" w:author="Anita" w:date="2017-10-05T14:20:00Z" w:initials="A">
    <w:p w14:paraId="3C24F538" w14:textId="77777777" w:rsidR="00975738" w:rsidRDefault="00975738">
      <w:pPr>
        <w:pStyle w:val="Textocomentario"/>
      </w:pPr>
      <w:r>
        <w:rPr>
          <w:rStyle w:val="Refdecomentario"/>
        </w:rPr>
        <w:annotationRef/>
      </w:r>
      <w:r>
        <w:t>Datos de búsqueda de un material bibliografico</w:t>
      </w:r>
    </w:p>
  </w:comment>
  <w:comment w:id="858" w:author="Anita" w:date="2017-10-05T14:22:00Z" w:initials="A">
    <w:p w14:paraId="70E0366A" w14:textId="77777777" w:rsidR="00975738" w:rsidRDefault="00975738">
      <w:pPr>
        <w:pStyle w:val="Textocomentario"/>
      </w:pPr>
      <w:r>
        <w:rPr>
          <w:rStyle w:val="Refdecomentario"/>
        </w:rPr>
        <w:annotationRef/>
      </w:r>
      <w:r>
        <w:t>Mensaje exitoso o fallido de actualización de material bibliografico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2131D7D" w15:done="0"/>
  <w15:commentEx w15:paraId="025EEC80" w15:done="0"/>
  <w15:commentEx w15:paraId="36F5E5BA" w15:done="0"/>
  <w15:commentEx w15:paraId="127AE338" w15:done="0"/>
  <w15:commentEx w15:paraId="0F6B9C3C" w15:done="0"/>
  <w15:commentEx w15:paraId="2E5568D0" w15:done="0"/>
  <w15:commentEx w15:paraId="1DA2C430" w15:done="0"/>
  <w15:commentEx w15:paraId="084D2A00" w15:done="0"/>
  <w15:commentEx w15:paraId="1350FD32" w15:done="0"/>
  <w15:commentEx w15:paraId="250E2DAC" w15:done="0"/>
  <w15:commentEx w15:paraId="2BFAF667" w15:done="0"/>
  <w15:commentEx w15:paraId="55CB9BDE" w15:done="0"/>
  <w15:commentEx w15:paraId="7F27744D" w15:done="0"/>
  <w15:commentEx w15:paraId="27A5BA51" w15:done="0"/>
  <w15:commentEx w15:paraId="1BE97125" w15:done="0"/>
  <w15:commentEx w15:paraId="3C24F538" w15:done="0"/>
  <w15:commentEx w15:paraId="70E0366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7AB6"/>
    <w:multiLevelType w:val="multilevel"/>
    <w:tmpl w:val="BCE65ABA"/>
    <w:lvl w:ilvl="0">
      <w:start w:val="5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Arial" w:hint="default"/>
      </w:rPr>
    </w:lvl>
  </w:abstractNum>
  <w:abstractNum w:abstractNumId="1" w15:restartNumberingAfterBreak="0">
    <w:nsid w:val="017D5854"/>
    <w:multiLevelType w:val="multilevel"/>
    <w:tmpl w:val="9DFC6A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32960EA"/>
    <w:multiLevelType w:val="multilevel"/>
    <w:tmpl w:val="77D6BA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3585B"/>
    <w:multiLevelType w:val="multilevel"/>
    <w:tmpl w:val="A6F0B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DF93DFA"/>
    <w:multiLevelType w:val="multilevel"/>
    <w:tmpl w:val="B374F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55029"/>
    <w:multiLevelType w:val="multilevel"/>
    <w:tmpl w:val="1A1273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C5A71"/>
    <w:multiLevelType w:val="multilevel"/>
    <w:tmpl w:val="F0687078"/>
    <w:lvl w:ilvl="0">
      <w:start w:val="1"/>
      <w:numFmt w:val="decimal"/>
      <w:lvlText w:val=" %1 "/>
      <w:lvlJc w:val="left"/>
      <w:pPr>
        <w:ind w:left="720" w:hanging="360"/>
      </w:pPr>
    </w:lvl>
    <w:lvl w:ilvl="1">
      <w:start w:val="1"/>
      <w:numFmt w:val="decimal"/>
      <w:lvlText w:val=" %1.%2 "/>
      <w:lvlJc w:val="left"/>
      <w:pPr>
        <w:ind w:left="720" w:hanging="360"/>
      </w:pPr>
    </w:lvl>
    <w:lvl w:ilvl="2">
      <w:start w:val="1"/>
      <w:numFmt w:val="decimal"/>
      <w:lvlText w:val=" %1.%2.%3 "/>
      <w:lvlJc w:val="left"/>
      <w:pPr>
        <w:ind w:left="1080" w:hanging="720"/>
      </w:pPr>
    </w:lvl>
    <w:lvl w:ilvl="3">
      <w:start w:val="1"/>
      <w:numFmt w:val="decimal"/>
      <w:lvlText w:val=" %1.%2.%3.%4 "/>
      <w:lvlJc w:val="left"/>
      <w:pPr>
        <w:ind w:left="1080" w:hanging="720"/>
      </w:pPr>
    </w:lvl>
    <w:lvl w:ilvl="4">
      <w:start w:val="1"/>
      <w:numFmt w:val="decimal"/>
      <w:lvlText w:val=" %1.%2.%3.%4.%5 "/>
      <w:lvlJc w:val="left"/>
      <w:pPr>
        <w:ind w:left="1440" w:hanging="1080"/>
      </w:pPr>
    </w:lvl>
    <w:lvl w:ilvl="5">
      <w:start w:val="1"/>
      <w:numFmt w:val="decimal"/>
      <w:lvlText w:val=" %1.%2.%3.%4.%5.%6 "/>
      <w:lvlJc w:val="left"/>
      <w:pPr>
        <w:ind w:left="1440" w:hanging="1080"/>
      </w:pPr>
    </w:lvl>
    <w:lvl w:ilvl="6">
      <w:start w:val="1"/>
      <w:numFmt w:val="decimal"/>
      <w:lvlText w:val=" %1.%2.%3.%4.%5.%6.%7 "/>
      <w:lvlJc w:val="left"/>
      <w:pPr>
        <w:ind w:left="1800" w:hanging="1440"/>
      </w:pPr>
    </w:lvl>
    <w:lvl w:ilvl="7">
      <w:start w:val="1"/>
      <w:numFmt w:val="decimal"/>
      <w:lvlText w:val=" %1.%2.%3.%4.%5.%6.%7.%8 "/>
      <w:lvlJc w:val="left"/>
      <w:pPr>
        <w:ind w:left="1800" w:hanging="1440"/>
      </w:pPr>
    </w:lvl>
    <w:lvl w:ilvl="8">
      <w:start w:val="1"/>
      <w:numFmt w:val="decimal"/>
      <w:lvlText w:val=" %1.%2.%3.%4.%5.%6.%7.%8.%9 "/>
      <w:lvlJc w:val="left"/>
      <w:pPr>
        <w:ind w:left="2160" w:hanging="1800"/>
      </w:pPr>
    </w:lvl>
  </w:abstractNum>
  <w:abstractNum w:abstractNumId="7" w15:restartNumberingAfterBreak="0">
    <w:nsid w:val="15DE2331"/>
    <w:multiLevelType w:val="hybridMultilevel"/>
    <w:tmpl w:val="9DDC994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364500"/>
    <w:multiLevelType w:val="multilevel"/>
    <w:tmpl w:val="BB2043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756004"/>
    <w:multiLevelType w:val="multilevel"/>
    <w:tmpl w:val="A9E6828E"/>
    <w:lvl w:ilvl="0">
      <w:start w:val="4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Arial" w:hint="default"/>
      </w:rPr>
    </w:lvl>
  </w:abstractNum>
  <w:abstractNum w:abstractNumId="10" w15:restartNumberingAfterBreak="0">
    <w:nsid w:val="1C7C7EDF"/>
    <w:multiLevelType w:val="multilevel"/>
    <w:tmpl w:val="F1FE5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1D480F22"/>
    <w:multiLevelType w:val="multilevel"/>
    <w:tmpl w:val="6AEC47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2" w15:restartNumberingAfterBreak="0">
    <w:nsid w:val="21904C10"/>
    <w:multiLevelType w:val="multilevel"/>
    <w:tmpl w:val="6D42D98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58E7347"/>
    <w:multiLevelType w:val="multilevel"/>
    <w:tmpl w:val="802A2BF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4" w15:restartNumberingAfterBreak="0">
    <w:nsid w:val="295022FE"/>
    <w:multiLevelType w:val="multilevel"/>
    <w:tmpl w:val="284A02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7110D8"/>
    <w:multiLevelType w:val="multilevel"/>
    <w:tmpl w:val="DF509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F1835"/>
    <w:multiLevelType w:val="multilevel"/>
    <w:tmpl w:val="B08C7666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7" w15:restartNumberingAfterBreak="0">
    <w:nsid w:val="2C847FF3"/>
    <w:multiLevelType w:val="multilevel"/>
    <w:tmpl w:val="E76E00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E75C4A"/>
    <w:multiLevelType w:val="multilevel"/>
    <w:tmpl w:val="A126BB48"/>
    <w:lvl w:ilvl="0">
      <w:start w:val="5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cs="Arial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cs="Arial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cs="Arial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cs="Arial"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cs="Arial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cs="Arial"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cs="Arial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cs="Arial" w:hint="default"/>
      </w:rPr>
    </w:lvl>
  </w:abstractNum>
  <w:abstractNum w:abstractNumId="19" w15:restartNumberingAfterBreak="0">
    <w:nsid w:val="313F7776"/>
    <w:multiLevelType w:val="multilevel"/>
    <w:tmpl w:val="5524B95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2E66650"/>
    <w:multiLevelType w:val="multilevel"/>
    <w:tmpl w:val="BB2C16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E92590"/>
    <w:multiLevelType w:val="multilevel"/>
    <w:tmpl w:val="95F68B7A"/>
    <w:lvl w:ilvl="0">
      <w:start w:val="5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cs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Arial" w:hint="default"/>
      </w:rPr>
    </w:lvl>
  </w:abstractNum>
  <w:abstractNum w:abstractNumId="22" w15:restartNumberingAfterBreak="0">
    <w:nsid w:val="3BD81B50"/>
    <w:multiLevelType w:val="multilevel"/>
    <w:tmpl w:val="E834D5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81629A"/>
    <w:multiLevelType w:val="multilevel"/>
    <w:tmpl w:val="062875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DE5E49"/>
    <w:multiLevelType w:val="multilevel"/>
    <w:tmpl w:val="BE507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372D27"/>
    <w:multiLevelType w:val="multilevel"/>
    <w:tmpl w:val="FFBC5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C3C6E"/>
    <w:multiLevelType w:val="multilevel"/>
    <w:tmpl w:val="EBBAD7D8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7" w15:restartNumberingAfterBreak="0">
    <w:nsid w:val="51916072"/>
    <w:multiLevelType w:val="multilevel"/>
    <w:tmpl w:val="88FEF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8" w15:restartNumberingAfterBreak="0">
    <w:nsid w:val="529E3289"/>
    <w:multiLevelType w:val="multilevel"/>
    <w:tmpl w:val="E9D05BB8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9" w15:restartNumberingAfterBreak="0">
    <w:nsid w:val="54021E47"/>
    <w:multiLevelType w:val="multilevel"/>
    <w:tmpl w:val="8DB01E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3B0876"/>
    <w:multiLevelType w:val="multilevel"/>
    <w:tmpl w:val="7242D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6300A0"/>
    <w:multiLevelType w:val="multilevel"/>
    <w:tmpl w:val="64AA613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9BE15AE"/>
    <w:multiLevelType w:val="multilevel"/>
    <w:tmpl w:val="F6DE2D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3" w15:restartNumberingAfterBreak="0">
    <w:nsid w:val="5F21498B"/>
    <w:multiLevelType w:val="multilevel"/>
    <w:tmpl w:val="3D30D14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618745EA"/>
    <w:multiLevelType w:val="multilevel"/>
    <w:tmpl w:val="A9CA2A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DD15D7"/>
    <w:multiLevelType w:val="multilevel"/>
    <w:tmpl w:val="1A905C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E41F92"/>
    <w:multiLevelType w:val="multilevel"/>
    <w:tmpl w:val="948EAE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B14A70"/>
    <w:multiLevelType w:val="multilevel"/>
    <w:tmpl w:val="FE42E1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0E631D"/>
    <w:multiLevelType w:val="multilevel"/>
    <w:tmpl w:val="25244B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9" w15:restartNumberingAfterBreak="0">
    <w:nsid w:val="6E091246"/>
    <w:multiLevelType w:val="hybridMultilevel"/>
    <w:tmpl w:val="0E147D9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FB00244"/>
    <w:multiLevelType w:val="multilevel"/>
    <w:tmpl w:val="33D24F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F30225"/>
    <w:multiLevelType w:val="multilevel"/>
    <w:tmpl w:val="D4EAB55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2FB5830"/>
    <w:multiLevelType w:val="multilevel"/>
    <w:tmpl w:val="FEDCCB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294A4C"/>
    <w:multiLevelType w:val="hybridMultilevel"/>
    <w:tmpl w:val="1D56B0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694833"/>
    <w:multiLevelType w:val="multilevel"/>
    <w:tmpl w:val="38A8F3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C2136F"/>
    <w:multiLevelType w:val="multilevel"/>
    <w:tmpl w:val="74649A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5E06D6"/>
    <w:multiLevelType w:val="multilevel"/>
    <w:tmpl w:val="E09ECC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7" w15:restartNumberingAfterBreak="0">
    <w:nsid w:val="78855EF6"/>
    <w:multiLevelType w:val="multilevel"/>
    <w:tmpl w:val="767615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7258E6"/>
    <w:multiLevelType w:val="multilevel"/>
    <w:tmpl w:val="7AA8F9A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8"/>
  </w:num>
  <w:num w:numId="3">
    <w:abstractNumId w:val="1"/>
  </w:num>
  <w:num w:numId="4">
    <w:abstractNumId w:val="31"/>
  </w:num>
  <w:num w:numId="5">
    <w:abstractNumId w:val="33"/>
  </w:num>
  <w:num w:numId="6">
    <w:abstractNumId w:val="12"/>
  </w:num>
  <w:num w:numId="7">
    <w:abstractNumId w:val="41"/>
  </w:num>
  <w:num w:numId="8">
    <w:abstractNumId w:val="19"/>
  </w:num>
  <w:num w:numId="9">
    <w:abstractNumId w:val="6"/>
  </w:num>
  <w:num w:numId="10">
    <w:abstractNumId w:val="3"/>
  </w:num>
  <w:num w:numId="11">
    <w:abstractNumId w:val="37"/>
  </w:num>
  <w:num w:numId="12">
    <w:abstractNumId w:val="35"/>
  </w:num>
  <w:num w:numId="13">
    <w:abstractNumId w:val="4"/>
  </w:num>
  <w:num w:numId="14">
    <w:abstractNumId w:val="24"/>
  </w:num>
  <w:num w:numId="15">
    <w:abstractNumId w:val="20"/>
  </w:num>
  <w:num w:numId="16">
    <w:abstractNumId w:val="5"/>
  </w:num>
  <w:num w:numId="17">
    <w:abstractNumId w:val="15"/>
  </w:num>
  <w:num w:numId="18">
    <w:abstractNumId w:val="25"/>
  </w:num>
  <w:num w:numId="19">
    <w:abstractNumId w:val="42"/>
  </w:num>
  <w:num w:numId="20">
    <w:abstractNumId w:val="14"/>
  </w:num>
  <w:num w:numId="21">
    <w:abstractNumId w:val="30"/>
  </w:num>
  <w:num w:numId="22">
    <w:abstractNumId w:val="2"/>
  </w:num>
  <w:num w:numId="23">
    <w:abstractNumId w:val="27"/>
  </w:num>
  <w:num w:numId="24">
    <w:abstractNumId w:val="8"/>
  </w:num>
  <w:num w:numId="25">
    <w:abstractNumId w:val="36"/>
  </w:num>
  <w:num w:numId="26">
    <w:abstractNumId w:val="23"/>
  </w:num>
  <w:num w:numId="27">
    <w:abstractNumId w:val="29"/>
  </w:num>
  <w:num w:numId="28">
    <w:abstractNumId w:val="38"/>
  </w:num>
  <w:num w:numId="29">
    <w:abstractNumId w:val="40"/>
  </w:num>
  <w:num w:numId="30">
    <w:abstractNumId w:val="10"/>
  </w:num>
  <w:num w:numId="31">
    <w:abstractNumId w:val="28"/>
  </w:num>
  <w:num w:numId="32">
    <w:abstractNumId w:val="11"/>
  </w:num>
  <w:num w:numId="33">
    <w:abstractNumId w:val="32"/>
  </w:num>
  <w:num w:numId="34">
    <w:abstractNumId w:val="13"/>
  </w:num>
  <w:num w:numId="35">
    <w:abstractNumId w:val="26"/>
  </w:num>
  <w:num w:numId="36">
    <w:abstractNumId w:val="47"/>
  </w:num>
  <w:num w:numId="37">
    <w:abstractNumId w:val="44"/>
  </w:num>
  <w:num w:numId="38">
    <w:abstractNumId w:val="45"/>
  </w:num>
  <w:num w:numId="39">
    <w:abstractNumId w:val="46"/>
  </w:num>
  <w:num w:numId="40">
    <w:abstractNumId w:val="34"/>
  </w:num>
  <w:num w:numId="41">
    <w:abstractNumId w:val="17"/>
  </w:num>
  <w:num w:numId="42">
    <w:abstractNumId w:val="22"/>
  </w:num>
  <w:num w:numId="43">
    <w:abstractNumId w:val="43"/>
  </w:num>
  <w:num w:numId="44">
    <w:abstractNumId w:val="39"/>
  </w:num>
  <w:num w:numId="45">
    <w:abstractNumId w:val="7"/>
  </w:num>
  <w:num w:numId="46">
    <w:abstractNumId w:val="9"/>
  </w:num>
  <w:num w:numId="47">
    <w:abstractNumId w:val="18"/>
  </w:num>
  <w:num w:numId="48">
    <w:abstractNumId w:val="21"/>
  </w:num>
  <w:num w:numId="4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io López García">
    <w15:presenceInfo w15:providerId="Windows Live" w15:userId="dbc7487a74ae2a61"/>
  </w15:person>
  <w15:person w15:author="Luis Gerardo Bonilla Ramírez">
    <w15:presenceInfo w15:providerId="Windows Live" w15:userId="0fc8ac3293b5e3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510"/>
    <w:rsid w:val="00010C40"/>
    <w:rsid w:val="00044494"/>
    <w:rsid w:val="00052909"/>
    <w:rsid w:val="000634CD"/>
    <w:rsid w:val="00074C70"/>
    <w:rsid w:val="00085335"/>
    <w:rsid w:val="000C04C2"/>
    <w:rsid w:val="001252D4"/>
    <w:rsid w:val="00190FF8"/>
    <w:rsid w:val="00215C9D"/>
    <w:rsid w:val="0022073F"/>
    <w:rsid w:val="00260B98"/>
    <w:rsid w:val="00290031"/>
    <w:rsid w:val="00295298"/>
    <w:rsid w:val="002C4D82"/>
    <w:rsid w:val="003776D3"/>
    <w:rsid w:val="003B7030"/>
    <w:rsid w:val="003E6066"/>
    <w:rsid w:val="003F6DD1"/>
    <w:rsid w:val="0043058B"/>
    <w:rsid w:val="004373EE"/>
    <w:rsid w:val="00442127"/>
    <w:rsid w:val="00534481"/>
    <w:rsid w:val="00557DF4"/>
    <w:rsid w:val="00566B81"/>
    <w:rsid w:val="0058069B"/>
    <w:rsid w:val="005A7DC4"/>
    <w:rsid w:val="005C0C10"/>
    <w:rsid w:val="005D63C4"/>
    <w:rsid w:val="005E502E"/>
    <w:rsid w:val="00664CE5"/>
    <w:rsid w:val="00667F33"/>
    <w:rsid w:val="00697054"/>
    <w:rsid w:val="006A6078"/>
    <w:rsid w:val="006B02A1"/>
    <w:rsid w:val="006B3F84"/>
    <w:rsid w:val="0072386B"/>
    <w:rsid w:val="00782F7D"/>
    <w:rsid w:val="00803257"/>
    <w:rsid w:val="00856D2C"/>
    <w:rsid w:val="008938A4"/>
    <w:rsid w:val="008B7934"/>
    <w:rsid w:val="008C7893"/>
    <w:rsid w:val="00924C85"/>
    <w:rsid w:val="00974C2F"/>
    <w:rsid w:val="00975738"/>
    <w:rsid w:val="009770E4"/>
    <w:rsid w:val="009D398F"/>
    <w:rsid w:val="00A2091B"/>
    <w:rsid w:val="00A428D1"/>
    <w:rsid w:val="00A46E8C"/>
    <w:rsid w:val="00A754AE"/>
    <w:rsid w:val="00AA4DE0"/>
    <w:rsid w:val="00AB3516"/>
    <w:rsid w:val="00AC1EB6"/>
    <w:rsid w:val="00AF3799"/>
    <w:rsid w:val="00B4427B"/>
    <w:rsid w:val="00B45878"/>
    <w:rsid w:val="00B90AB7"/>
    <w:rsid w:val="00BC64E3"/>
    <w:rsid w:val="00BC7AF5"/>
    <w:rsid w:val="00BE2510"/>
    <w:rsid w:val="00C27F7A"/>
    <w:rsid w:val="00C5118D"/>
    <w:rsid w:val="00C6551C"/>
    <w:rsid w:val="00C82A73"/>
    <w:rsid w:val="00D2313C"/>
    <w:rsid w:val="00D446CF"/>
    <w:rsid w:val="00D634AB"/>
    <w:rsid w:val="00D75923"/>
    <w:rsid w:val="00DB30D9"/>
    <w:rsid w:val="00DC771F"/>
    <w:rsid w:val="00DE29D7"/>
    <w:rsid w:val="00E065F3"/>
    <w:rsid w:val="00E1273B"/>
    <w:rsid w:val="00E21A35"/>
    <w:rsid w:val="00E23BBD"/>
    <w:rsid w:val="00E41385"/>
    <w:rsid w:val="00E97130"/>
    <w:rsid w:val="00F31982"/>
    <w:rsid w:val="00F44D79"/>
    <w:rsid w:val="00F562BF"/>
    <w:rsid w:val="00F75AA4"/>
    <w:rsid w:val="00F8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71A1"/>
  <w15:docId w15:val="{64E4DA9E-56DB-4B90-AB97-0EEB7568B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51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2510"/>
    <w:pPr>
      <w:ind w:left="720"/>
      <w:contextualSpacing/>
    </w:pPr>
  </w:style>
  <w:style w:type="table" w:styleId="Tablaconcuadrcula">
    <w:name w:val="Table Grid"/>
    <w:basedOn w:val="Tablanormal"/>
    <w:uiPriority w:val="39"/>
    <w:rsid w:val="00BE251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A6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607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A60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A607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A607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A60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A6078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BC64E3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9757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01EAA-371D-4DC7-943C-1A22985C6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19</Pages>
  <Words>4335</Words>
  <Characters>23846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Gerardo Bonilla Ramírez</dc:creator>
  <cp:keywords/>
  <dc:description/>
  <cp:lastModifiedBy>Mario López García</cp:lastModifiedBy>
  <cp:revision>58</cp:revision>
  <dcterms:created xsi:type="dcterms:W3CDTF">2017-10-02T02:49:00Z</dcterms:created>
  <dcterms:modified xsi:type="dcterms:W3CDTF">2017-10-10T04:35:00Z</dcterms:modified>
</cp:coreProperties>
</file>